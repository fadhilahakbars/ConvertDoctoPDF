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7327" w14:textId="6383EB3A" w:rsidR="00042551" w:rsidRDefault="00042551" w:rsidP="00042551">
      <w:pPr>
        <w:spacing w:after="0" w:line="360" w:lineRule="auto"/>
        <w:ind w:left="3402" w:right="-20"/>
        <w:rPr>
          <w:rFonts w:ascii="Lato" w:eastAsia="Arial" w:hAnsi="Lato" w:cs="Arial"/>
          <w:b/>
          <w:bCs/>
          <w:sz w:val="20"/>
          <w:szCs w:val="20"/>
          <w:lang w:val="id-ID"/>
        </w:rPr>
      </w:pPr>
      <w:r>
        <w:rPr>
          <w:rFonts w:ascii="Lato" w:eastAsia="Arial" w:hAnsi="Lato" w:cs="Arial"/>
          <w:b/>
          <w:bCs/>
          <w:sz w:val="20"/>
          <w:szCs w:val="20"/>
          <w:lang w:val="id-ID"/>
        </w:rPr>
        <w:t>PERJANJIAN</w:t>
      </w:r>
      <w:r>
        <w:rPr>
          <w:rFonts w:ascii="Lato" w:eastAsia="Arial" w:hAnsi="Lato" w:cs="Arial"/>
          <w:b/>
          <w:bCs/>
          <w:sz w:val="20"/>
          <w:szCs w:val="20"/>
        </w:rPr>
        <w:t xml:space="preserve"> </w:t>
      </w:r>
      <w:r>
        <w:rPr>
          <w:rFonts w:ascii="Lato" w:eastAsia="Arial" w:hAnsi="Lato" w:cs="Arial"/>
          <w:b/>
          <w:bCs/>
          <w:sz w:val="20"/>
          <w:szCs w:val="20"/>
          <w:lang w:val="id-ID"/>
        </w:rPr>
        <w:t>KERJASAMA</w:t>
      </w:r>
    </w:p>
    <w:p w14:paraId="56E3FC91" w14:textId="17907660" w:rsidR="00042551" w:rsidRDefault="00042551" w:rsidP="00042551">
      <w:pPr>
        <w:spacing w:after="0" w:line="360" w:lineRule="auto"/>
        <w:ind w:left="3402" w:right="-20"/>
        <w:rPr>
          <w:rFonts w:ascii="Lato" w:eastAsia="Arial" w:hAnsi="Lato" w:cs="Arial"/>
          <w:b/>
          <w:bCs/>
          <w:sz w:val="20"/>
          <w:szCs w:val="20"/>
        </w:rPr>
      </w:pPr>
      <w:r>
        <w:rPr>
          <w:rFonts w:ascii="Lato" w:eastAsia="Arial" w:hAnsi="Lato" w:cs="Arial"/>
          <w:b/>
          <w:bCs/>
          <w:sz w:val="20"/>
          <w:szCs w:val="20"/>
        </w:rPr>
        <w:t>Nomor:</w:t>
      </w:r>
    </w:p>
    <w:p w14:paraId="1C19FB9F" w14:textId="4E83D404" w:rsidR="00042551" w:rsidRPr="00042551" w:rsidRDefault="00042551" w:rsidP="00042551">
      <w:pPr>
        <w:spacing w:after="0" w:line="360" w:lineRule="auto"/>
        <w:ind w:left="3402" w:right="-20"/>
        <w:rPr>
          <w:rFonts w:ascii="Lato" w:eastAsia="Arial" w:hAnsi="Lato" w:cs="Arial"/>
          <w:b/>
          <w:bCs/>
          <w:sz w:val="20"/>
          <w:szCs w:val="20"/>
        </w:rPr>
      </w:pPr>
      <w:r>
        <w:rPr>
          <w:rFonts w:ascii="Lato" w:eastAsia="Arial" w:hAnsi="Lato" w:cs="Arial"/>
          <w:b/>
          <w:bCs/>
          <w:sz w:val="20"/>
          <w:szCs w:val="20"/>
        </w:rPr>
        <w:t>Nomor:</w:t>
      </w:r>
    </w:p>
    <w:p w14:paraId="40AA89CB" w14:textId="77777777" w:rsidR="00042551" w:rsidRDefault="00042551" w:rsidP="00042551">
      <w:pPr>
        <w:spacing w:after="0" w:line="360" w:lineRule="auto"/>
        <w:ind w:right="-20"/>
        <w:rPr>
          <w:rFonts w:ascii="Lato" w:eastAsia="Arial" w:hAnsi="Lato" w:cs="Arial"/>
          <w:b/>
          <w:bCs/>
          <w:sz w:val="20"/>
          <w:szCs w:val="20"/>
          <w:lang w:val="id-ID"/>
        </w:rPr>
      </w:pPr>
    </w:p>
    <w:p w14:paraId="6974F66D" w14:textId="77777777" w:rsidR="00042551" w:rsidRPr="00ED7122" w:rsidRDefault="00042551" w:rsidP="00042551">
      <w:pPr>
        <w:spacing w:after="0" w:line="360" w:lineRule="auto"/>
        <w:ind w:right="-20"/>
        <w:jc w:val="center"/>
        <w:rPr>
          <w:rFonts w:ascii="Lato" w:eastAsia="Arial" w:hAnsi="Lato" w:cs="Arial"/>
          <w:b/>
          <w:bCs/>
          <w:sz w:val="20"/>
          <w:szCs w:val="20"/>
        </w:rPr>
      </w:pPr>
      <w:r>
        <w:rPr>
          <w:rFonts w:ascii="Lato" w:eastAsia="Arial" w:hAnsi="Lato" w:cs="Arial"/>
          <w:b/>
          <w:bCs/>
          <w:sz w:val="20"/>
          <w:szCs w:val="20"/>
        </w:rPr>
        <w:t>Celerates</w:t>
      </w:r>
      <w:moveToRangeStart w:id="0" w:author="Reyhan Putra Aryan" w:date="2018-02-21T15:11:00Z" w:name="move506989239"/>
    </w:p>
    <w:moveToRangeEnd w:id="0"/>
    <w:p w14:paraId="471EB0F4" w14:textId="77777777" w:rsidR="00042551" w:rsidDel="00E33D6A" w:rsidRDefault="00042551" w:rsidP="00042551">
      <w:pPr>
        <w:spacing w:after="0" w:line="360" w:lineRule="auto"/>
        <w:ind w:right="-20"/>
        <w:jc w:val="center"/>
        <w:rPr>
          <w:del w:id="1" w:author="Reyhan Putra Aryan" w:date="2018-02-21T15:11:00Z"/>
          <w:rFonts w:ascii="Lato" w:eastAsia="Arial" w:hAnsi="Lato" w:cs="Arial"/>
          <w:b/>
          <w:bCs/>
          <w:sz w:val="20"/>
          <w:szCs w:val="20"/>
        </w:rPr>
      </w:pPr>
      <w:del w:id="2" w:author="Reyhan Putra Aryan" w:date="2018-02-21T15:11:00Z">
        <w:r w:rsidDel="00E33D6A">
          <w:rPr>
            <w:rFonts w:ascii="Lato" w:eastAsia="Arial" w:hAnsi="Lato" w:cs="Arial"/>
            <w:b/>
            <w:bCs/>
            <w:sz w:val="20"/>
            <w:szCs w:val="20"/>
          </w:rPr>
          <w:delText>YAYASAN DOMPET DHUAFA REPUBLIKA</w:delText>
        </w:r>
      </w:del>
    </w:p>
    <w:p w14:paraId="7F77560E" w14:textId="77777777" w:rsidR="00042551" w:rsidRDefault="00042551" w:rsidP="00042551">
      <w:pPr>
        <w:spacing w:after="0" w:line="360" w:lineRule="auto"/>
        <w:ind w:right="-20"/>
        <w:jc w:val="center"/>
        <w:rPr>
          <w:rFonts w:ascii="Lato" w:eastAsia="Arial" w:hAnsi="Lato" w:cs="Arial"/>
          <w:b/>
          <w:bCs/>
          <w:sz w:val="20"/>
          <w:szCs w:val="20"/>
          <w:lang w:val="id-ID"/>
        </w:rPr>
      </w:pPr>
      <w:r>
        <w:rPr>
          <w:rFonts w:ascii="Lato" w:eastAsia="Arial" w:hAnsi="Lato" w:cs="Arial"/>
          <w:b/>
          <w:bCs/>
          <w:sz w:val="20"/>
          <w:szCs w:val="20"/>
          <w:lang w:val="id-ID"/>
        </w:rPr>
        <w:t>DENGAN</w:t>
      </w:r>
    </w:p>
    <w:p w14:paraId="202D59FD" w14:textId="77777777" w:rsidR="00042551" w:rsidDel="00E33D6A" w:rsidRDefault="00042551" w:rsidP="00042551">
      <w:pPr>
        <w:spacing w:after="0" w:line="360" w:lineRule="auto"/>
        <w:ind w:right="-20"/>
        <w:jc w:val="center"/>
        <w:rPr>
          <w:rFonts w:ascii="Lato" w:eastAsia="Arial" w:hAnsi="Lato" w:cs="Arial"/>
          <w:b/>
          <w:bCs/>
          <w:sz w:val="20"/>
          <w:szCs w:val="20"/>
          <w:lang w:val="id-ID"/>
        </w:rPr>
      </w:pPr>
      <w:r>
        <w:rPr>
          <w:rFonts w:ascii="Lato" w:eastAsia="Arial" w:hAnsi="Lato" w:cs="Arial"/>
          <w:b/>
          <w:bCs/>
          <w:sz w:val="20"/>
          <w:szCs w:val="20"/>
        </w:rPr>
        <w:t>EXERCISE FTUI</w:t>
      </w:r>
      <w:moveFromRangeStart w:id="3" w:author="Reyhan Putra Aryan" w:date="2018-02-21T15:11:00Z" w:name="move506989239"/>
      <w:moveFrom w:id="4" w:author="Reyhan Putra Aryan" w:date="2018-02-21T15:11:00Z">
        <w:r w:rsidDel="00E33D6A">
          <w:rPr>
            <w:rFonts w:ascii="Lato" w:eastAsia="Arial" w:hAnsi="Lato" w:cs="Arial"/>
            <w:b/>
            <w:bCs/>
            <w:sz w:val="20"/>
            <w:szCs w:val="20"/>
            <w:lang w:val="id-ID"/>
          </w:rPr>
          <w:t>PT FLIPTECH LENTERA INSPIRASI PERTIWI</w:t>
        </w:r>
      </w:moveFrom>
    </w:p>
    <w:moveFromRangeEnd w:id="3"/>
    <w:p w14:paraId="06E1FEFA" w14:textId="77777777" w:rsidR="00042551" w:rsidRDefault="00042551" w:rsidP="00042551">
      <w:pPr>
        <w:spacing w:after="27" w:line="360" w:lineRule="auto"/>
        <w:jc w:val="center"/>
        <w:rPr>
          <w:rFonts w:ascii="Lato" w:eastAsia="Arial" w:hAnsi="Lato" w:cs="Arial"/>
          <w:sz w:val="20"/>
          <w:szCs w:val="20"/>
          <w:lang w:val="id-ID"/>
        </w:rPr>
      </w:pPr>
    </w:p>
    <w:p w14:paraId="26FF7BE9" w14:textId="77777777" w:rsidR="00042551" w:rsidRDefault="00042551" w:rsidP="00042551">
      <w:pPr>
        <w:spacing w:after="27" w:line="360" w:lineRule="auto"/>
        <w:jc w:val="center"/>
        <w:rPr>
          <w:rFonts w:ascii="Lato" w:eastAsia="Arial" w:hAnsi="Lato" w:cs="Arial"/>
          <w:b/>
          <w:sz w:val="20"/>
          <w:szCs w:val="20"/>
          <w:lang w:val="id-ID"/>
        </w:rPr>
      </w:pPr>
      <w:r>
        <w:rPr>
          <w:rFonts w:ascii="Lato" w:eastAsia="Arial" w:hAnsi="Lato" w:cs="Arial"/>
          <w:b/>
          <w:sz w:val="20"/>
          <w:szCs w:val="20"/>
          <w:lang w:val="id-ID"/>
        </w:rPr>
        <w:t>TENTANG</w:t>
      </w:r>
    </w:p>
    <w:p w14:paraId="3241713D" w14:textId="77777777" w:rsidR="00042551" w:rsidRPr="00FC66A8" w:rsidRDefault="00042551" w:rsidP="00042551">
      <w:pPr>
        <w:spacing w:after="27" w:line="360" w:lineRule="auto"/>
        <w:jc w:val="center"/>
        <w:rPr>
          <w:rFonts w:ascii="Lato" w:hAnsi="Lato"/>
          <w:i/>
          <w:iCs/>
          <w:sz w:val="20"/>
          <w:szCs w:val="20"/>
        </w:rPr>
      </w:pPr>
      <w:r>
        <w:rPr>
          <w:rFonts w:ascii="Lato" w:eastAsia="Arial" w:hAnsi="Lato" w:cs="Arial"/>
          <w:b/>
          <w:sz w:val="20"/>
          <w:szCs w:val="20"/>
        </w:rPr>
        <w:t xml:space="preserve">Pembuatan </w:t>
      </w:r>
      <w:r>
        <w:rPr>
          <w:rFonts w:ascii="Lato" w:eastAsia="Arial" w:hAnsi="Lato" w:cs="Arial"/>
          <w:b/>
          <w:i/>
          <w:iCs/>
          <w:sz w:val="20"/>
          <w:szCs w:val="20"/>
        </w:rPr>
        <w:t xml:space="preserve">Digital Signature </w:t>
      </w:r>
      <w:r>
        <w:rPr>
          <w:rFonts w:ascii="Lato" w:eastAsia="Arial" w:hAnsi="Lato" w:cs="Arial"/>
          <w:b/>
          <w:sz w:val="20"/>
          <w:szCs w:val="20"/>
        </w:rPr>
        <w:t xml:space="preserve">P12 dan </w:t>
      </w:r>
      <w:r>
        <w:rPr>
          <w:rFonts w:ascii="Lato" w:eastAsia="Arial" w:hAnsi="Lato" w:cs="Arial"/>
          <w:b/>
          <w:i/>
          <w:iCs/>
          <w:sz w:val="20"/>
          <w:szCs w:val="20"/>
        </w:rPr>
        <w:t>Docx to PDF Converter.</w:t>
      </w:r>
    </w:p>
    <w:p w14:paraId="13A1F19A" w14:textId="77777777" w:rsidR="00042551" w:rsidRDefault="00042551" w:rsidP="00042551">
      <w:pPr>
        <w:spacing w:after="27" w:line="360" w:lineRule="auto"/>
        <w:rPr>
          <w:rFonts w:ascii="Lato" w:eastAsia="Arial" w:hAnsi="Lato" w:cs="Arial"/>
          <w:b/>
          <w:sz w:val="20"/>
          <w:szCs w:val="20"/>
          <w:lang w:val="id-ID"/>
        </w:rPr>
      </w:pPr>
    </w:p>
    <w:p w14:paraId="46BE5C83" w14:textId="77777777" w:rsidR="00042551" w:rsidRDefault="00042551" w:rsidP="00042551">
      <w:pPr>
        <w:spacing w:after="0" w:line="360" w:lineRule="auto"/>
        <w:rPr>
          <w:rFonts w:ascii="Lato" w:eastAsia="Calibri" w:hAnsi="Lato" w:cs="Times New Roman"/>
          <w:sz w:val="20"/>
          <w:szCs w:val="20"/>
        </w:rPr>
      </w:pPr>
      <w:r>
        <w:rPr>
          <w:rFonts w:ascii="Lato" w:eastAsia="Calibri" w:hAnsi="Lato" w:cs="Times New Roman"/>
          <w:sz w:val="20"/>
          <w:szCs w:val="20"/>
          <w:lang w:val="id-ID"/>
        </w:rPr>
        <w:t>Para pihak yang bertanda tangan di bawah ini:</w:t>
      </w:r>
    </w:p>
    <w:p w14:paraId="0FEFF6F1" w14:textId="77777777" w:rsidR="00042551" w:rsidRDefault="00042551" w:rsidP="00042551">
      <w:pPr>
        <w:spacing w:after="0" w:line="360" w:lineRule="auto"/>
        <w:rPr>
          <w:rFonts w:ascii="Lato" w:eastAsia="Calibri" w:hAnsi="Lato" w:cs="Times New Roman"/>
          <w:sz w:val="20"/>
          <w:szCs w:val="20"/>
        </w:rPr>
      </w:pPr>
    </w:p>
    <w:p w14:paraId="03E13DDE" w14:textId="77777777" w:rsidR="00042551" w:rsidRDefault="00042551">
      <w:pPr>
        <w:pStyle w:val="ListParagraph"/>
        <w:numPr>
          <w:ilvl w:val="0"/>
          <w:numId w:val="13"/>
        </w:numPr>
        <w:spacing w:after="0" w:line="360" w:lineRule="auto"/>
        <w:ind w:left="900"/>
        <w:jc w:val="both"/>
        <w:rPr>
          <w:ins w:id="5" w:author="Reyhan Putra Aryan" w:date="2018-02-21T15:12:00Z"/>
          <w:rFonts w:ascii="Lato" w:eastAsia="Calibri" w:hAnsi="Lato" w:cs="Times New Roman"/>
          <w:sz w:val="20"/>
          <w:szCs w:val="20"/>
        </w:rPr>
        <w:pPrChange w:id="6" w:author="Albertus Hendra" w:date="2018-03-08T21:19:00Z">
          <w:pPr>
            <w:pStyle w:val="ListParagraph"/>
            <w:numPr>
              <w:numId w:val="13"/>
            </w:numPr>
            <w:spacing w:after="360" w:line="360" w:lineRule="auto"/>
            <w:ind w:left="900" w:hanging="360"/>
            <w:jc w:val="both"/>
          </w:pPr>
        </w:pPrChange>
      </w:pPr>
      <w:r>
        <w:rPr>
          <w:rFonts w:ascii="Lato" w:eastAsia="Times New Roman" w:hAnsi="Lato" w:cs="Times New Roman"/>
          <w:b/>
          <w:bCs/>
          <w:sz w:val="20"/>
          <w:szCs w:val="20"/>
        </w:rPr>
        <w:t xml:space="preserve">Celerates, </w:t>
      </w:r>
      <w:r w:rsidRPr="00D52DB6">
        <w:rPr>
          <w:rFonts w:ascii="Lato" w:eastAsia="Times New Roman" w:hAnsi="Lato" w:cs="Times New Roman"/>
          <w:sz w:val="20"/>
          <w:szCs w:val="20"/>
        </w:rPr>
        <w:t>perusahaan yang memberikan solusi IT bagi perusahaan yang ingin mengembangkan bisnis dengan teknologi yang terkini. Celerates juga menyediakan resource talent IT sesuai dengan kebutuhan perusahaan</w:t>
      </w:r>
      <w:r>
        <w:rPr>
          <w:rFonts w:ascii="Lato" w:eastAsia="Times New Roman" w:hAnsi="Lato" w:cs="Times New Roman"/>
          <w:sz w:val="20"/>
          <w:szCs w:val="20"/>
        </w:rPr>
        <w:t xml:space="preserve">, Diwakilkan oleh bapak </w:t>
      </w:r>
      <w:r>
        <w:rPr>
          <w:rFonts w:ascii="Lato" w:eastAsia="Times New Roman" w:hAnsi="Lato" w:cs="Times New Roman"/>
          <w:b/>
          <w:bCs/>
          <w:sz w:val="20"/>
          <w:szCs w:val="20"/>
        </w:rPr>
        <w:t xml:space="preserve">Dodi Hardi Setiawan </w:t>
      </w:r>
      <w:r>
        <w:rPr>
          <w:rFonts w:ascii="Lato" w:eastAsia="Times New Roman" w:hAnsi="Lato" w:cs="Times New Roman"/>
          <w:sz w:val="20"/>
          <w:szCs w:val="20"/>
        </w:rPr>
        <w:t xml:space="preserve"> dalam jabatannya selaku </w:t>
      </w:r>
      <w:r>
        <w:rPr>
          <w:rFonts w:ascii="Lato" w:eastAsia="Times New Roman" w:hAnsi="Lato" w:cs="Times New Roman"/>
          <w:i/>
          <w:iCs/>
          <w:sz w:val="20"/>
          <w:szCs w:val="20"/>
        </w:rPr>
        <w:t xml:space="preserve">Project Manajer, </w:t>
      </w:r>
      <w:r>
        <w:rPr>
          <w:rFonts w:ascii="Lato" w:eastAsia="Times New Roman" w:hAnsi="Lato" w:cs="Times New Roman"/>
          <w:sz w:val="20"/>
          <w:szCs w:val="20"/>
        </w:rPr>
        <w:t xml:space="preserve">selanjutnya </w:t>
      </w:r>
      <w:r>
        <w:rPr>
          <w:rFonts w:ascii="Lato" w:eastAsia="Calibri" w:hAnsi="Lato" w:cs="Times New Roman"/>
          <w:bCs/>
          <w:sz w:val="20"/>
          <w:szCs w:val="20"/>
        </w:rPr>
        <w:t>disebut</w:t>
      </w:r>
      <w:r>
        <w:rPr>
          <w:rFonts w:ascii="Lato" w:eastAsia="Calibri" w:hAnsi="Lato" w:cs="Times New Roman"/>
          <w:b/>
          <w:sz w:val="20"/>
          <w:szCs w:val="20"/>
        </w:rPr>
        <w:t xml:space="preserve"> SEBAGAI PIHAK PERTAMA.</w:t>
      </w:r>
    </w:p>
    <w:p w14:paraId="730F179B" w14:textId="77777777" w:rsidR="00042551" w:rsidRPr="00E33D6A" w:rsidRDefault="00042551">
      <w:pPr>
        <w:spacing w:after="0" w:line="360" w:lineRule="auto"/>
        <w:ind w:left="720"/>
        <w:jc w:val="both"/>
        <w:rPr>
          <w:ins w:id="7" w:author="Reyhan Putra Aryan" w:date="2018-02-21T15:12:00Z"/>
          <w:rFonts w:ascii="Lato" w:eastAsia="Calibri" w:hAnsi="Lato" w:cs="Times New Roman"/>
          <w:sz w:val="20"/>
          <w:szCs w:val="20"/>
          <w:rPrChange w:id="8" w:author="Reyhan Putra Aryan" w:date="2018-02-21T15:12:00Z">
            <w:rPr>
              <w:ins w:id="9" w:author="Reyhan Putra Aryan" w:date="2018-02-21T15:12:00Z"/>
            </w:rPr>
          </w:rPrChange>
        </w:rPr>
        <w:pPrChange w:id="10" w:author="Albertus Hendra" w:date="2018-03-08T21:19:00Z">
          <w:pPr>
            <w:pStyle w:val="ListParagraph"/>
            <w:numPr>
              <w:numId w:val="13"/>
            </w:numPr>
            <w:spacing w:after="360" w:line="360" w:lineRule="auto"/>
            <w:ind w:left="900" w:hanging="360"/>
            <w:jc w:val="both"/>
          </w:pPr>
        </w:pPrChange>
      </w:pPr>
    </w:p>
    <w:p w14:paraId="25098AB9" w14:textId="77777777" w:rsidR="00042551" w:rsidRPr="00E33D6A" w:rsidDel="00E33D6A" w:rsidRDefault="00042551">
      <w:pPr>
        <w:pStyle w:val="ListParagraph"/>
        <w:numPr>
          <w:ilvl w:val="0"/>
          <w:numId w:val="13"/>
        </w:numPr>
        <w:spacing w:after="360" w:line="360" w:lineRule="auto"/>
        <w:ind w:left="900"/>
        <w:jc w:val="both"/>
        <w:rPr>
          <w:del w:id="11" w:author="Reyhan Putra Aryan" w:date="2018-02-21T15:12:00Z"/>
          <w:rFonts w:ascii="Lato" w:eastAsia="Calibri" w:hAnsi="Lato" w:cs="Times New Roman"/>
          <w:sz w:val="20"/>
          <w:szCs w:val="20"/>
        </w:rPr>
        <w:pPrChange w:id="12" w:author="Albertus Hendra" w:date="2018-03-08T21:19:00Z">
          <w:pPr>
            <w:pStyle w:val="ListParagraph"/>
            <w:numPr>
              <w:numId w:val="13"/>
            </w:numPr>
            <w:spacing w:after="0" w:line="360" w:lineRule="auto"/>
            <w:ind w:left="900" w:hanging="360"/>
          </w:pPr>
        </w:pPrChange>
      </w:pPr>
      <w:del w:id="13" w:author="Reyhan Putra Aryan" w:date="2018-02-21T15:12:00Z">
        <w:r w:rsidRPr="00E33D6A" w:rsidDel="00E33D6A">
          <w:rPr>
            <w:rFonts w:ascii="Lato" w:eastAsia="Calibri" w:hAnsi="Lato" w:cs="Times New Roman"/>
            <w:b/>
            <w:sz w:val="20"/>
            <w:szCs w:val="20"/>
            <w:lang w:val="sv-SE"/>
          </w:rPr>
          <w:delText xml:space="preserve">YAYASAN DOMPET DHUAFA REPUBLIKA, </w:delText>
        </w:r>
        <w:r w:rsidRPr="00E33D6A" w:rsidDel="00E33D6A">
          <w:rPr>
            <w:rFonts w:ascii="Lato" w:eastAsia="Calibri" w:hAnsi="Lato" w:cs="Times New Roman"/>
            <w:sz w:val="20"/>
            <w:szCs w:val="20"/>
            <w:lang w:val="id-ID"/>
          </w:rPr>
          <w:delText>s</w:delText>
        </w:r>
        <w:r w:rsidRPr="00E33D6A" w:rsidDel="00E33D6A">
          <w:rPr>
            <w:rFonts w:ascii="Lato" w:eastAsia="Calibri" w:hAnsi="Lato" w:cs="Times New Roman"/>
            <w:sz w:val="20"/>
            <w:szCs w:val="20"/>
          </w:rPr>
          <w:delText>uatu</w:delText>
        </w:r>
        <w:r w:rsidRPr="00E33D6A" w:rsidDel="00E33D6A">
          <w:rPr>
            <w:rFonts w:ascii="Lato" w:eastAsia="Calibri" w:hAnsi="Lato" w:cs="Times New Roman"/>
            <w:sz w:val="20"/>
            <w:szCs w:val="20"/>
            <w:lang w:val="id-ID"/>
          </w:rPr>
          <w:delText xml:space="preserve"> </w:delText>
        </w:r>
        <w:r w:rsidRPr="00E33D6A" w:rsidDel="00E33D6A">
          <w:rPr>
            <w:rFonts w:ascii="Lato" w:eastAsia="Calibri" w:hAnsi="Lato" w:cs="Times New Roman"/>
            <w:sz w:val="20"/>
            <w:szCs w:val="20"/>
          </w:rPr>
          <w:delText>____________</w:delText>
        </w:r>
        <w:r w:rsidRPr="00E33D6A" w:rsidDel="00E33D6A">
          <w:rPr>
            <w:rFonts w:ascii="Lato" w:eastAsia="Calibri" w:hAnsi="Lato" w:cs="Times New Roman"/>
            <w:sz w:val="20"/>
            <w:szCs w:val="20"/>
            <w:lang w:val="id-ID"/>
          </w:rPr>
          <w:delText xml:space="preserve">, berkedudukan di </w:delText>
        </w:r>
        <w:r w:rsidRPr="00E33D6A" w:rsidDel="00E33D6A">
          <w:rPr>
            <w:rFonts w:ascii="Lato" w:eastAsia="Calibri" w:hAnsi="Lato" w:cs="Times New Roman"/>
            <w:sz w:val="20"/>
            <w:szCs w:val="20"/>
          </w:rPr>
          <w:delText>_____ beralamat di _________</w:delText>
        </w:r>
        <w:r w:rsidRPr="00E33D6A" w:rsidDel="00E33D6A">
          <w:rPr>
            <w:rFonts w:ascii="Lato" w:eastAsia="Calibri" w:hAnsi="Lato" w:cs="Times New Roman"/>
            <w:sz w:val="20"/>
            <w:szCs w:val="20"/>
            <w:lang w:val="id-ID"/>
          </w:rPr>
          <w:delText xml:space="preserve"> </w:delText>
        </w:r>
        <w:r w:rsidRPr="00E33D6A" w:rsidDel="00E33D6A">
          <w:rPr>
            <w:rFonts w:ascii="Lato" w:eastAsia="Calibri" w:hAnsi="Lato" w:cs="Times New Roman"/>
            <w:sz w:val="20"/>
            <w:szCs w:val="20"/>
          </w:rPr>
          <w:delText xml:space="preserve"> yang dalam hal ini diwakili oleh</w:delText>
        </w:r>
        <w:r w:rsidRPr="00E33D6A" w:rsidDel="00E33D6A">
          <w:rPr>
            <w:rFonts w:ascii="Lato" w:eastAsia="Calibri" w:hAnsi="Lato" w:cs="Times New Roman"/>
            <w:b/>
            <w:sz w:val="20"/>
            <w:szCs w:val="20"/>
          </w:rPr>
          <w:delText xml:space="preserve">________ </w:delText>
        </w:r>
        <w:r w:rsidRPr="00E33D6A" w:rsidDel="00E33D6A">
          <w:rPr>
            <w:rFonts w:ascii="Lato" w:eastAsia="Calibri" w:hAnsi="Lato" w:cs="Times New Roman"/>
            <w:sz w:val="20"/>
            <w:szCs w:val="20"/>
          </w:rPr>
          <w:delText xml:space="preserve">dalam jabatannya selaku Direktur Utama, </w:delText>
        </w:r>
        <w:r w:rsidRPr="00E33D6A" w:rsidDel="00E33D6A">
          <w:rPr>
            <w:rFonts w:ascii="Lato" w:eastAsia="Calibri" w:hAnsi="Lato" w:cs="Times New Roman"/>
            <w:sz w:val="20"/>
            <w:szCs w:val="20"/>
            <w:lang w:val="id-ID"/>
          </w:rPr>
          <w:delText xml:space="preserve">oleh karenanya sah dan berwenang bertindak untuk dan atas nama </w:delText>
        </w:r>
        <w:r w:rsidRPr="00E33D6A" w:rsidDel="00E33D6A">
          <w:rPr>
            <w:rFonts w:ascii="Lato" w:eastAsia="Calibri" w:hAnsi="Lato" w:cs="Times New Roman"/>
            <w:sz w:val="20"/>
            <w:szCs w:val="20"/>
          </w:rPr>
          <w:delText>YAYASAN DOMPET DHUAFA</w:delText>
        </w:r>
        <w:r w:rsidRPr="00E33D6A" w:rsidDel="00E33D6A">
          <w:rPr>
            <w:rFonts w:ascii="Lato" w:eastAsia="Calibri" w:hAnsi="Lato" w:cs="Times New Roman"/>
            <w:sz w:val="20"/>
            <w:szCs w:val="20"/>
            <w:lang w:val="id-ID"/>
          </w:rPr>
          <w:delText xml:space="preserve">. Selanjutnya disebut </w:delText>
        </w:r>
        <w:r w:rsidRPr="00E33D6A" w:rsidDel="00E33D6A">
          <w:rPr>
            <w:rFonts w:ascii="Lato" w:eastAsia="Calibri" w:hAnsi="Lato" w:cs="Times New Roman"/>
            <w:b/>
            <w:sz w:val="20"/>
            <w:szCs w:val="20"/>
            <w:lang w:val="id-ID"/>
          </w:rPr>
          <w:delText>PIHAK PERTAMA</w:delText>
        </w:r>
        <w:r w:rsidRPr="00E33D6A" w:rsidDel="00E33D6A">
          <w:rPr>
            <w:rFonts w:ascii="Lato" w:eastAsia="Calibri" w:hAnsi="Lato" w:cs="Times New Roman"/>
            <w:sz w:val="20"/>
            <w:szCs w:val="20"/>
          </w:rPr>
          <w:delText>;</w:delText>
        </w:r>
      </w:del>
    </w:p>
    <w:p w14:paraId="7A1BA6F5" w14:textId="77777777" w:rsidR="00042551" w:rsidDel="00E33D6A" w:rsidRDefault="00042551">
      <w:pPr>
        <w:spacing w:after="0" w:line="360" w:lineRule="auto"/>
        <w:ind w:left="900"/>
        <w:jc w:val="both"/>
        <w:rPr>
          <w:del w:id="14" w:author="Reyhan Putra Aryan" w:date="2018-02-21T15:12:00Z"/>
          <w:rFonts w:ascii="Lato" w:eastAsia="Calibri" w:hAnsi="Lato" w:cs="Times New Roman"/>
          <w:sz w:val="20"/>
          <w:szCs w:val="20"/>
        </w:rPr>
        <w:pPrChange w:id="15" w:author="Albertus Hendra" w:date="2018-03-08T21:19:00Z">
          <w:pPr>
            <w:spacing w:after="0" w:line="360" w:lineRule="auto"/>
            <w:ind w:left="900"/>
          </w:pPr>
        </w:pPrChange>
      </w:pPr>
    </w:p>
    <w:p w14:paraId="11E0F759" w14:textId="77777777" w:rsidR="00042551" w:rsidRDefault="00042551">
      <w:pPr>
        <w:pStyle w:val="ListParagraph"/>
        <w:numPr>
          <w:ilvl w:val="0"/>
          <w:numId w:val="13"/>
        </w:numPr>
        <w:spacing w:after="0" w:line="360" w:lineRule="auto"/>
        <w:ind w:left="900"/>
        <w:jc w:val="both"/>
        <w:rPr>
          <w:ins w:id="16" w:author="Reyhan Putra Aryan" w:date="2018-02-21T15:12:00Z"/>
          <w:rFonts w:ascii="Lato" w:eastAsia="Calibri" w:hAnsi="Lato" w:cs="Times New Roman"/>
          <w:sz w:val="20"/>
          <w:szCs w:val="20"/>
        </w:rPr>
        <w:pPrChange w:id="17" w:author="Albertus Hendra" w:date="2018-03-08T21:19:00Z">
          <w:pPr>
            <w:pStyle w:val="ListParagraph"/>
            <w:numPr>
              <w:numId w:val="13"/>
            </w:numPr>
            <w:spacing w:after="360" w:line="360" w:lineRule="auto"/>
            <w:ind w:left="900" w:hanging="360"/>
            <w:jc w:val="both"/>
          </w:pPr>
        </w:pPrChange>
      </w:pPr>
      <w:ins w:id="18" w:author="Reyhan Putra Aryan" w:date="2018-02-21T15:13:00Z">
        <w:r>
          <w:rPr>
            <w:rFonts w:ascii="Lato" w:eastAsia="Calibri" w:hAnsi="Lato" w:cs="Times New Roman"/>
            <w:b/>
            <w:sz w:val="20"/>
            <w:szCs w:val="20"/>
            <w:lang w:val="sv-SE"/>
          </w:rPr>
          <w:t>EXERCISE</w:t>
        </w:r>
      </w:ins>
      <w:ins w:id="19" w:author="Reyhan Putra Aryan" w:date="2018-02-21T15:12:00Z">
        <w:r>
          <w:rPr>
            <w:rFonts w:ascii="Lato" w:eastAsia="Calibri" w:hAnsi="Lato" w:cs="Times New Roman"/>
            <w:b/>
            <w:sz w:val="20"/>
            <w:szCs w:val="20"/>
            <w:lang w:val="sv-SE"/>
          </w:rPr>
          <w:t xml:space="preserve">, </w:t>
        </w:r>
        <w:r>
          <w:rPr>
            <w:rFonts w:ascii="Lato" w:eastAsia="Calibri" w:hAnsi="Lato" w:cs="Times New Roman"/>
            <w:sz w:val="20"/>
            <w:szCs w:val="20"/>
            <w:lang w:val="id-ID"/>
          </w:rPr>
          <w:t>s</w:t>
        </w:r>
        <w:r>
          <w:rPr>
            <w:rFonts w:ascii="Lato" w:eastAsia="Calibri" w:hAnsi="Lato" w:cs="Times New Roman"/>
            <w:sz w:val="20"/>
            <w:szCs w:val="20"/>
          </w:rPr>
          <w:t>uatu</w:t>
        </w:r>
        <w:r>
          <w:rPr>
            <w:rFonts w:ascii="Lato" w:eastAsia="Calibri" w:hAnsi="Lato" w:cs="Times New Roman"/>
            <w:sz w:val="20"/>
            <w:szCs w:val="20"/>
            <w:lang w:val="id-ID"/>
          </w:rPr>
          <w:t xml:space="preserve"> </w:t>
        </w:r>
        <w:del w:id="20" w:author="Albertus Hendra" w:date="2018-03-08T21:05:00Z">
          <w:r w:rsidDel="002514E8">
            <w:rPr>
              <w:rFonts w:ascii="Lato" w:eastAsia="Calibri" w:hAnsi="Lato" w:cs="Times New Roman"/>
              <w:sz w:val="20"/>
              <w:szCs w:val="20"/>
            </w:rPr>
            <w:delText>____________</w:delText>
          </w:r>
          <w:r w:rsidDel="002514E8">
            <w:rPr>
              <w:rFonts w:ascii="Lato" w:eastAsia="Calibri" w:hAnsi="Lato" w:cs="Times New Roman"/>
              <w:sz w:val="20"/>
              <w:szCs w:val="20"/>
              <w:lang w:val="id-ID"/>
            </w:rPr>
            <w:delText>,</w:delText>
          </w:r>
        </w:del>
      </w:ins>
      <w:ins w:id="21" w:author="Albertus Hendra" w:date="2018-03-08T21:05:00Z">
        <w:r>
          <w:rPr>
            <w:rFonts w:ascii="Lato" w:eastAsia="Calibri" w:hAnsi="Lato" w:cs="Times New Roman"/>
            <w:sz w:val="20"/>
            <w:szCs w:val="20"/>
          </w:rPr>
          <w:t>komunitas mahasiswa Teknik Elektro Universitas Indonesia yang bergerak dalam bidang keilmuan,</w:t>
        </w:r>
      </w:ins>
      <w:ins w:id="22" w:author="Reyhan Putra Aryan" w:date="2018-02-21T15:12:00Z">
        <w:r>
          <w:rPr>
            <w:rFonts w:ascii="Lato" w:eastAsia="Calibri" w:hAnsi="Lato" w:cs="Times New Roman"/>
            <w:sz w:val="20"/>
            <w:szCs w:val="20"/>
            <w:lang w:val="id-ID"/>
          </w:rPr>
          <w:t xml:space="preserve"> berkedudukan di </w:t>
        </w:r>
        <w:del w:id="23" w:author="Albertus Hendra" w:date="2018-03-08T21:06:00Z">
          <w:r w:rsidDel="00545979">
            <w:rPr>
              <w:rFonts w:ascii="Lato" w:eastAsia="Calibri" w:hAnsi="Lato" w:cs="Times New Roman"/>
              <w:sz w:val="20"/>
              <w:szCs w:val="20"/>
            </w:rPr>
            <w:delText>_____</w:delText>
          </w:r>
        </w:del>
      </w:ins>
      <w:ins w:id="24" w:author="Albertus Hendra" w:date="2018-03-08T21:06:00Z">
        <w:r>
          <w:rPr>
            <w:rFonts w:ascii="Lato" w:eastAsia="Calibri" w:hAnsi="Lato" w:cs="Times New Roman"/>
            <w:sz w:val="20"/>
            <w:szCs w:val="20"/>
          </w:rPr>
          <w:t>Fakultas Teknik Universitas Indonesia,</w:t>
        </w:r>
      </w:ins>
      <w:ins w:id="25" w:author="Reyhan Putra Aryan" w:date="2018-02-21T15:12:00Z">
        <w:r>
          <w:rPr>
            <w:rFonts w:ascii="Lato" w:eastAsia="Calibri" w:hAnsi="Lato" w:cs="Times New Roman"/>
            <w:sz w:val="20"/>
            <w:szCs w:val="20"/>
          </w:rPr>
          <w:t xml:space="preserve"> beralamat di </w:t>
        </w:r>
        <w:del w:id="26" w:author="Albertus Hendra" w:date="2018-03-08T21:06:00Z">
          <w:r w:rsidDel="00545979">
            <w:rPr>
              <w:rFonts w:ascii="Lato" w:eastAsia="Calibri" w:hAnsi="Lato" w:cs="Times New Roman"/>
              <w:sz w:val="20"/>
              <w:szCs w:val="20"/>
            </w:rPr>
            <w:delText>_________</w:delText>
          </w:r>
        </w:del>
      </w:ins>
      <w:ins w:id="27" w:author="Albertus Hendra" w:date="2018-03-08T21:06:00Z">
        <w:r>
          <w:rPr>
            <w:rFonts w:ascii="Lato" w:eastAsia="Calibri" w:hAnsi="Lato" w:cs="Times New Roman"/>
            <w:sz w:val="20"/>
            <w:szCs w:val="20"/>
          </w:rPr>
          <w:t>Departemen Teknik Elektro</w:t>
        </w:r>
      </w:ins>
      <w:ins w:id="28" w:author="Albertus Hendra" w:date="2018-03-11T20:36:00Z">
        <w:r>
          <w:rPr>
            <w:rFonts w:ascii="Lato" w:eastAsia="Calibri" w:hAnsi="Lato" w:cs="Times New Roman"/>
            <w:sz w:val="20"/>
            <w:szCs w:val="20"/>
          </w:rPr>
          <w:t xml:space="preserve">, </w:t>
        </w:r>
      </w:ins>
      <w:ins w:id="29" w:author="Albertus Hendra" w:date="2018-03-08T21:06:00Z">
        <w:r>
          <w:rPr>
            <w:rFonts w:ascii="Lato" w:eastAsia="Calibri" w:hAnsi="Lato" w:cs="Times New Roman"/>
            <w:sz w:val="20"/>
            <w:szCs w:val="20"/>
          </w:rPr>
          <w:t>U</w:t>
        </w:r>
      </w:ins>
      <w:ins w:id="30" w:author="Albertus Hendra" w:date="2018-03-11T20:37:00Z">
        <w:r>
          <w:rPr>
            <w:rFonts w:ascii="Lato" w:eastAsia="Calibri" w:hAnsi="Lato" w:cs="Times New Roman"/>
            <w:sz w:val="20"/>
            <w:szCs w:val="20"/>
          </w:rPr>
          <w:t xml:space="preserve">niversitas </w:t>
        </w:r>
      </w:ins>
      <w:ins w:id="31" w:author="Albertus Hendra" w:date="2018-03-08T21:06:00Z">
        <w:r>
          <w:rPr>
            <w:rFonts w:ascii="Lato" w:eastAsia="Calibri" w:hAnsi="Lato" w:cs="Times New Roman"/>
            <w:sz w:val="20"/>
            <w:szCs w:val="20"/>
          </w:rPr>
          <w:t>I</w:t>
        </w:r>
      </w:ins>
      <w:ins w:id="32" w:author="Albertus Hendra" w:date="2018-03-11T20:37:00Z">
        <w:r>
          <w:rPr>
            <w:rFonts w:ascii="Lato" w:eastAsia="Calibri" w:hAnsi="Lato" w:cs="Times New Roman"/>
            <w:sz w:val="20"/>
            <w:szCs w:val="20"/>
          </w:rPr>
          <w:t>ndonesia</w:t>
        </w:r>
      </w:ins>
      <w:ins w:id="33" w:author="Albertus Hendra" w:date="2018-03-08T21:06:00Z">
        <w:r>
          <w:rPr>
            <w:rFonts w:ascii="Lato" w:eastAsia="Calibri" w:hAnsi="Lato" w:cs="Times New Roman"/>
            <w:sz w:val="20"/>
            <w:szCs w:val="20"/>
          </w:rPr>
          <w:t>,</w:t>
        </w:r>
      </w:ins>
      <w:ins w:id="34" w:author="Reyhan Putra Aryan" w:date="2018-02-21T15:12:00Z">
        <w:r>
          <w:rPr>
            <w:rFonts w:ascii="Lato" w:eastAsia="Calibri" w:hAnsi="Lato" w:cs="Times New Roman"/>
            <w:sz w:val="20"/>
            <w:szCs w:val="20"/>
            <w:lang w:val="id-ID"/>
          </w:rPr>
          <w:t xml:space="preserve"> </w:t>
        </w:r>
        <w:r>
          <w:rPr>
            <w:rFonts w:ascii="Lato" w:eastAsia="Calibri" w:hAnsi="Lato" w:cs="Times New Roman"/>
            <w:sz w:val="20"/>
            <w:szCs w:val="20"/>
          </w:rPr>
          <w:t>yang dalam hal ini diwakili oleh</w:t>
        </w:r>
        <w:del w:id="35" w:author="Albertus Hendra" w:date="2018-03-08T21:06:00Z">
          <w:r w:rsidDel="00545979">
            <w:rPr>
              <w:rFonts w:ascii="Lato" w:eastAsia="Calibri" w:hAnsi="Lato" w:cs="Times New Roman"/>
              <w:b/>
              <w:sz w:val="20"/>
              <w:szCs w:val="20"/>
            </w:rPr>
            <w:delText>________</w:delText>
          </w:r>
        </w:del>
      </w:ins>
      <w:ins w:id="36" w:author="Albertus Hendra" w:date="2018-03-08T21:06:00Z">
        <w:r>
          <w:rPr>
            <w:rFonts w:ascii="Lato" w:eastAsia="Calibri" w:hAnsi="Lato" w:cs="Times New Roman"/>
            <w:b/>
            <w:sz w:val="20"/>
            <w:szCs w:val="20"/>
          </w:rPr>
          <w:t xml:space="preserve"> </w:t>
        </w:r>
      </w:ins>
      <w:r>
        <w:rPr>
          <w:rFonts w:ascii="Lato" w:eastAsia="Calibri" w:hAnsi="Lato" w:cs="Times New Roman"/>
          <w:b/>
          <w:sz w:val="20"/>
          <w:szCs w:val="20"/>
        </w:rPr>
        <w:t>Mochammad Farid Shalahuddin</w:t>
      </w:r>
      <w:ins w:id="37" w:author="Reyhan Putra Aryan" w:date="2018-02-21T15:12:00Z">
        <w:r>
          <w:rPr>
            <w:rFonts w:ascii="Lato" w:eastAsia="Calibri" w:hAnsi="Lato" w:cs="Times New Roman"/>
            <w:b/>
            <w:sz w:val="20"/>
            <w:szCs w:val="20"/>
          </w:rPr>
          <w:t xml:space="preserve"> </w:t>
        </w:r>
        <w:r>
          <w:rPr>
            <w:rFonts w:ascii="Lato" w:eastAsia="Calibri" w:hAnsi="Lato" w:cs="Times New Roman"/>
            <w:sz w:val="20"/>
            <w:szCs w:val="20"/>
          </w:rPr>
          <w:t xml:space="preserve">dalam jabatannya selaku </w:t>
        </w:r>
        <w:del w:id="38" w:author="Albertus Hendra" w:date="2018-03-08T21:07:00Z">
          <w:r w:rsidDel="00545979">
            <w:rPr>
              <w:rFonts w:ascii="Lato" w:eastAsia="Calibri" w:hAnsi="Lato" w:cs="Times New Roman"/>
              <w:sz w:val="20"/>
              <w:szCs w:val="20"/>
            </w:rPr>
            <w:delText>Direktur Utama</w:delText>
          </w:r>
        </w:del>
      </w:ins>
      <w:r>
        <w:rPr>
          <w:rFonts w:ascii="Lato" w:eastAsia="Calibri" w:hAnsi="Lato" w:cs="Times New Roman"/>
          <w:i/>
          <w:iCs/>
          <w:sz w:val="20"/>
          <w:szCs w:val="20"/>
        </w:rPr>
        <w:t>Chairman of the Board</w:t>
      </w:r>
      <w:ins w:id="39" w:author="Reyhan Putra Aryan" w:date="2018-02-21T15:12:00Z">
        <w:r>
          <w:rPr>
            <w:rFonts w:ascii="Lato" w:eastAsia="Calibri" w:hAnsi="Lato" w:cs="Times New Roman"/>
            <w:sz w:val="20"/>
            <w:szCs w:val="20"/>
          </w:rPr>
          <w:t xml:space="preserve">, </w:t>
        </w:r>
        <w:r>
          <w:rPr>
            <w:rFonts w:ascii="Lato" w:eastAsia="Calibri" w:hAnsi="Lato" w:cs="Times New Roman"/>
            <w:sz w:val="20"/>
            <w:szCs w:val="20"/>
            <w:lang w:val="id-ID"/>
          </w:rPr>
          <w:t xml:space="preserve">oleh karenanya sah dan berwenang bertindak untuk dan atas nama </w:t>
        </w:r>
      </w:ins>
      <w:ins w:id="40" w:author="Reyhan Putra Aryan" w:date="2018-02-21T15:37:00Z">
        <w:r>
          <w:rPr>
            <w:rFonts w:ascii="Lato" w:eastAsia="Calibri" w:hAnsi="Lato" w:cs="Times New Roman"/>
            <w:sz w:val="20"/>
            <w:szCs w:val="20"/>
          </w:rPr>
          <w:t>EXERCISE</w:t>
        </w:r>
      </w:ins>
      <w:ins w:id="41" w:author="Reyhan Putra Aryan" w:date="2018-02-21T15:12:00Z">
        <w:r>
          <w:rPr>
            <w:rFonts w:ascii="Lato" w:eastAsia="Calibri" w:hAnsi="Lato" w:cs="Times New Roman"/>
            <w:sz w:val="20"/>
            <w:szCs w:val="20"/>
            <w:lang w:val="id-ID"/>
          </w:rPr>
          <w:t xml:space="preserve">. Selanjutnya disebut </w:t>
        </w:r>
        <w:r>
          <w:rPr>
            <w:rFonts w:ascii="Lato" w:eastAsia="Calibri" w:hAnsi="Lato" w:cs="Times New Roman"/>
            <w:b/>
            <w:sz w:val="20"/>
            <w:szCs w:val="20"/>
            <w:lang w:val="id-ID"/>
          </w:rPr>
          <w:t>PIHAK</w:t>
        </w:r>
      </w:ins>
      <w:r>
        <w:rPr>
          <w:rFonts w:ascii="Lato" w:eastAsia="Calibri" w:hAnsi="Lato" w:cs="Times New Roman"/>
          <w:b/>
          <w:sz w:val="20"/>
          <w:szCs w:val="20"/>
        </w:rPr>
        <w:t xml:space="preserve"> KEDUA</w:t>
      </w:r>
      <w:ins w:id="42" w:author="Reyhan Putra Aryan" w:date="2018-02-21T15:12:00Z">
        <w:r>
          <w:rPr>
            <w:rFonts w:ascii="Lato" w:eastAsia="Calibri" w:hAnsi="Lato" w:cs="Times New Roman"/>
            <w:sz w:val="20"/>
            <w:szCs w:val="20"/>
          </w:rPr>
          <w:t>;</w:t>
        </w:r>
      </w:ins>
    </w:p>
    <w:p w14:paraId="7E7DCBFF" w14:textId="77777777" w:rsidR="00042551" w:rsidRPr="00E33D6A" w:rsidRDefault="00042551">
      <w:pPr>
        <w:spacing w:after="0" w:line="360" w:lineRule="auto"/>
        <w:ind w:left="720"/>
        <w:jc w:val="both"/>
        <w:rPr>
          <w:rFonts w:ascii="Lato" w:eastAsia="Calibri" w:hAnsi="Lato" w:cs="Times New Roman"/>
          <w:sz w:val="20"/>
          <w:szCs w:val="20"/>
        </w:rPr>
        <w:pPrChange w:id="43" w:author="Albertus Hendra" w:date="2018-03-08T21:19:00Z">
          <w:pPr>
            <w:pStyle w:val="ListParagraph"/>
            <w:numPr>
              <w:numId w:val="13"/>
            </w:numPr>
            <w:spacing w:after="360" w:line="360" w:lineRule="auto"/>
            <w:ind w:left="900" w:hanging="360"/>
            <w:jc w:val="both"/>
          </w:pPr>
        </w:pPrChange>
      </w:pPr>
      <w:del w:id="44" w:author="Reyhan Putra Aryan" w:date="2018-02-21T15:12:00Z">
        <w:r w:rsidRPr="00E33D6A" w:rsidDel="00E33D6A">
          <w:rPr>
            <w:rFonts w:ascii="Lato" w:eastAsia="Times New Roman" w:hAnsi="Lato" w:cs="Times New Roman"/>
            <w:b/>
            <w:bCs/>
            <w:sz w:val="20"/>
            <w:szCs w:val="20"/>
            <w:lang w:val="id-ID"/>
            <w:rPrChange w:id="45" w:author="Reyhan Putra Aryan" w:date="2018-02-21T15:13:00Z">
              <w:rPr>
                <w:rFonts w:eastAsia="Times New Roman"/>
                <w:b/>
                <w:bCs/>
                <w:lang w:val="id-ID"/>
              </w:rPr>
            </w:rPrChange>
          </w:rPr>
          <w:delText>PT FLIPTECH LENTERA INSPIRASI PERTIWI</w:delText>
        </w:r>
        <w:r w:rsidRPr="00E33D6A" w:rsidDel="00E33D6A">
          <w:rPr>
            <w:rFonts w:ascii="Lato" w:eastAsia="Calibri" w:hAnsi="Lato" w:cs="Times New Roman"/>
            <w:sz w:val="20"/>
            <w:szCs w:val="20"/>
            <w:lang w:val="id-ID"/>
            <w:rPrChange w:id="46" w:author="Reyhan Putra Aryan" w:date="2018-02-21T15:13:00Z">
              <w:rPr>
                <w:lang w:val="id-ID"/>
              </w:rPr>
            </w:rPrChange>
          </w:rPr>
          <w:delText>, s</w:delText>
        </w:r>
        <w:r w:rsidRPr="00E33D6A" w:rsidDel="00E33D6A">
          <w:rPr>
            <w:rFonts w:ascii="Lato" w:eastAsia="Calibri" w:hAnsi="Lato" w:cs="Times New Roman"/>
            <w:sz w:val="20"/>
            <w:szCs w:val="20"/>
            <w:rPrChange w:id="47" w:author="Reyhan Putra Aryan" w:date="2018-02-21T15:13:00Z">
              <w:rPr/>
            </w:rPrChange>
          </w:rPr>
          <w:delText>uatu</w:delText>
        </w:r>
        <w:r w:rsidRPr="00E33D6A" w:rsidDel="00E33D6A">
          <w:rPr>
            <w:rFonts w:ascii="Lato" w:eastAsia="Calibri" w:hAnsi="Lato" w:cs="Times New Roman"/>
            <w:sz w:val="20"/>
            <w:szCs w:val="20"/>
            <w:lang w:val="id-ID"/>
            <w:rPrChange w:id="48" w:author="Reyhan Putra Aryan" w:date="2018-02-21T15:13:00Z">
              <w:rPr>
                <w:lang w:val="id-ID"/>
              </w:rPr>
            </w:rPrChange>
          </w:rPr>
          <w:delText xml:space="preserve"> per</w:delText>
        </w:r>
        <w:r w:rsidRPr="00E33D6A" w:rsidDel="00E33D6A">
          <w:rPr>
            <w:rFonts w:ascii="Lato" w:eastAsia="Calibri" w:hAnsi="Lato" w:cs="Times New Roman"/>
            <w:sz w:val="20"/>
            <w:szCs w:val="20"/>
            <w:rPrChange w:id="49" w:author="Reyhan Putra Aryan" w:date="2018-02-21T15:13:00Z">
              <w:rPr/>
            </w:rPrChange>
          </w:rPr>
          <w:delText>seroan terbatas</w:delText>
        </w:r>
        <w:r w:rsidRPr="00E33D6A" w:rsidDel="00E33D6A">
          <w:rPr>
            <w:rFonts w:ascii="Lato" w:eastAsia="Calibri" w:hAnsi="Lato" w:cs="Times New Roman"/>
            <w:sz w:val="20"/>
            <w:szCs w:val="20"/>
            <w:lang w:val="id-ID"/>
          </w:rPr>
          <w:delText xml:space="preserve"> yang didirikan dan berdasarkan hukum Republik Indonesia, berkedudukan di Depok</w:delText>
        </w:r>
        <w:r w:rsidRPr="00E33D6A" w:rsidDel="00E33D6A">
          <w:rPr>
            <w:rFonts w:ascii="Lato" w:eastAsia="Calibri" w:hAnsi="Lato" w:cs="Times New Roman"/>
            <w:sz w:val="20"/>
            <w:szCs w:val="20"/>
          </w:rPr>
          <w:delText xml:space="preserve"> beralamat</w:delText>
        </w:r>
        <w:r w:rsidRPr="00E33D6A" w:rsidDel="00E33D6A">
          <w:rPr>
            <w:rFonts w:ascii="Lato" w:eastAsia="Calibri" w:hAnsi="Lato" w:cs="Times New Roman"/>
            <w:sz w:val="20"/>
            <w:szCs w:val="20"/>
            <w:lang w:val="id-ID"/>
          </w:rPr>
          <w:delText xml:space="preserve"> Komplek Timah Blok BB Nomor 71, Tugu, Cimanggis, Depok, </w:delText>
        </w:r>
        <w:r w:rsidRPr="00E33D6A" w:rsidDel="00E33D6A">
          <w:rPr>
            <w:rFonts w:ascii="Lato" w:eastAsia="Calibri" w:hAnsi="Lato" w:cs="Times New Roman"/>
            <w:sz w:val="20"/>
            <w:szCs w:val="20"/>
          </w:rPr>
          <w:delText xml:space="preserve">yang dalam hal ini diwakili oleh </w:delText>
        </w:r>
        <w:r w:rsidRPr="00E33D6A" w:rsidDel="00E33D6A">
          <w:rPr>
            <w:rFonts w:ascii="Lato" w:eastAsia="Calibri" w:hAnsi="Lato" w:cs="Times New Roman"/>
            <w:b/>
            <w:sz w:val="20"/>
            <w:szCs w:val="20"/>
            <w:lang w:val="id-ID"/>
          </w:rPr>
          <w:delText>Rafi Putra Arrayan</w:delText>
        </w:r>
        <w:r w:rsidRPr="00E33D6A" w:rsidDel="00E33D6A">
          <w:rPr>
            <w:rFonts w:ascii="Lato" w:eastAsia="Calibri" w:hAnsi="Lato" w:cs="Times New Roman"/>
            <w:b/>
            <w:sz w:val="20"/>
            <w:szCs w:val="20"/>
          </w:rPr>
          <w:delText xml:space="preserve"> </w:delText>
        </w:r>
        <w:r w:rsidRPr="00E33D6A" w:rsidDel="00E33D6A">
          <w:rPr>
            <w:rFonts w:ascii="Lato" w:eastAsia="Calibri" w:hAnsi="Lato" w:cs="Times New Roman"/>
            <w:sz w:val="20"/>
            <w:szCs w:val="20"/>
          </w:rPr>
          <w:delText xml:space="preserve">dalam jabatannya selaku Direktur Utama, </w:delText>
        </w:r>
        <w:r w:rsidRPr="00E33D6A" w:rsidDel="00E33D6A">
          <w:rPr>
            <w:rFonts w:ascii="Lato" w:eastAsia="Calibri" w:hAnsi="Lato" w:cs="Times New Roman"/>
            <w:sz w:val="20"/>
            <w:szCs w:val="20"/>
            <w:lang w:val="id-ID"/>
          </w:rPr>
          <w:delText xml:space="preserve">oleh karenanya sah dan berwenang </w:delText>
        </w:r>
        <w:r w:rsidRPr="00E33D6A" w:rsidDel="00E33D6A">
          <w:rPr>
            <w:rFonts w:ascii="Lato" w:eastAsia="Calibri" w:hAnsi="Lato" w:cs="Times New Roman"/>
            <w:sz w:val="20"/>
            <w:szCs w:val="20"/>
            <w:lang w:val="id-ID"/>
          </w:rPr>
          <w:lastRenderedPageBreak/>
          <w:delText xml:space="preserve">bertindak untuk dan atas nama PT FLIPTECH LENTERA INSPIRASI PERTIWI. Selanjutnya dalam perjanjian ini disebut </w:delText>
        </w:r>
        <w:r w:rsidRPr="00E33D6A" w:rsidDel="00E33D6A">
          <w:rPr>
            <w:rFonts w:ascii="Lato" w:eastAsia="Calibri" w:hAnsi="Lato" w:cs="Times New Roman"/>
            <w:b/>
            <w:bCs/>
            <w:sz w:val="20"/>
            <w:szCs w:val="20"/>
            <w:lang w:val="id-ID"/>
          </w:rPr>
          <w:delText>PIHAK KEDUA</w:delText>
        </w:r>
        <w:r w:rsidRPr="00E33D6A" w:rsidDel="00E33D6A">
          <w:rPr>
            <w:rFonts w:ascii="Lato" w:eastAsia="Calibri" w:hAnsi="Lato" w:cs="Times New Roman"/>
            <w:sz w:val="20"/>
            <w:szCs w:val="20"/>
          </w:rPr>
          <w:delText>;</w:delText>
        </w:r>
      </w:del>
    </w:p>
    <w:p w14:paraId="3B07FE75" w14:textId="01C6E8B1" w:rsidR="00042551" w:rsidRDefault="00042551" w:rsidP="00042551">
      <w:pPr>
        <w:spacing w:after="0" w:line="360" w:lineRule="auto"/>
        <w:jc w:val="both"/>
        <w:rPr>
          <w:rFonts w:ascii="Lato" w:eastAsia="Times New Roman" w:hAnsi="Lato" w:cs="Times New Roman"/>
          <w:sz w:val="20"/>
          <w:szCs w:val="20"/>
          <w:lang w:val="id-ID"/>
        </w:rPr>
      </w:pPr>
      <w:r>
        <w:rPr>
          <w:rFonts w:ascii="Lato" w:eastAsia="Times New Roman" w:hAnsi="Lato" w:cs="Times New Roman"/>
          <w:b/>
          <w:sz w:val="20"/>
          <w:szCs w:val="20"/>
          <w:lang w:val="id-ID"/>
        </w:rPr>
        <w:t>PIHAK PERTAMA</w:t>
      </w:r>
      <w:r>
        <w:rPr>
          <w:rFonts w:ascii="Lato" w:eastAsia="Times New Roman" w:hAnsi="Lato" w:cs="Times New Roman"/>
          <w:sz w:val="20"/>
          <w:szCs w:val="20"/>
          <w:lang w:val="id-ID"/>
        </w:rPr>
        <w:t xml:space="preserve"> dan </w:t>
      </w:r>
      <w:r>
        <w:rPr>
          <w:rFonts w:ascii="Lato" w:eastAsia="Times New Roman" w:hAnsi="Lato" w:cs="Times New Roman"/>
          <w:b/>
          <w:sz w:val="20"/>
          <w:szCs w:val="20"/>
          <w:lang w:val="id-ID"/>
        </w:rPr>
        <w:t>PIHAK KEDUA</w:t>
      </w:r>
      <w:r>
        <w:rPr>
          <w:rFonts w:ascii="Lato" w:eastAsia="Times New Roman" w:hAnsi="Lato" w:cs="Times New Roman"/>
          <w:sz w:val="20"/>
          <w:szCs w:val="20"/>
          <w:lang w:val="id-ID"/>
        </w:rPr>
        <w:t xml:space="preserve"> secara bersama-sama disebut “</w:t>
      </w:r>
      <w:r>
        <w:rPr>
          <w:rFonts w:ascii="Lato" w:eastAsia="Times New Roman" w:hAnsi="Lato" w:cs="Times New Roman"/>
          <w:b/>
          <w:sz w:val="20"/>
          <w:szCs w:val="20"/>
          <w:lang w:val="id-ID"/>
        </w:rPr>
        <w:t>PARA PIHAK</w:t>
      </w:r>
      <w:r>
        <w:rPr>
          <w:rFonts w:ascii="Lato" w:eastAsia="Times New Roman" w:hAnsi="Lato" w:cs="Times New Roman"/>
          <w:sz w:val="20"/>
          <w:szCs w:val="20"/>
          <w:lang w:val="id-ID"/>
        </w:rPr>
        <w:t xml:space="preserve">”, selanjutnya </w:t>
      </w:r>
      <w:r>
        <w:rPr>
          <w:rFonts w:ascii="Lato" w:eastAsia="Times New Roman" w:hAnsi="Lato" w:cs="Times New Roman"/>
          <w:b/>
          <w:sz w:val="20"/>
          <w:szCs w:val="20"/>
          <w:lang w:val="id-ID"/>
        </w:rPr>
        <w:t>PARA PIHAK</w:t>
      </w:r>
      <w:r>
        <w:rPr>
          <w:rFonts w:ascii="Lato" w:eastAsia="Times New Roman" w:hAnsi="Lato" w:cs="Times New Roman"/>
          <w:sz w:val="20"/>
          <w:szCs w:val="20"/>
          <w:lang w:val="id-ID"/>
        </w:rPr>
        <w:t xml:space="preserve"> terlebih dahulu menerangkan sebagai berikut:</w:t>
      </w:r>
    </w:p>
    <w:p w14:paraId="46D96D65" w14:textId="77777777" w:rsidR="00D172E5" w:rsidRDefault="00D172E5" w:rsidP="00D172E5">
      <w:pPr>
        <w:spacing w:after="0" w:line="360" w:lineRule="auto"/>
        <w:jc w:val="both"/>
        <w:rPr>
          <w:rFonts w:ascii="Lato" w:eastAsia="Times New Roman" w:hAnsi="Lato" w:cs="Times New Roman"/>
          <w:sz w:val="20"/>
          <w:szCs w:val="20"/>
          <w:lang w:val="id-ID"/>
        </w:rPr>
      </w:pPr>
    </w:p>
    <w:p w14:paraId="3CB99C0E" w14:textId="77777777" w:rsidR="00042551" w:rsidRDefault="00042551">
      <w:pPr>
        <w:spacing w:after="0" w:line="360" w:lineRule="auto"/>
        <w:jc w:val="both"/>
        <w:rPr>
          <w:rFonts w:ascii="Lato" w:eastAsia="Times New Roman" w:hAnsi="Lato" w:cs="Times New Roman"/>
          <w:sz w:val="20"/>
          <w:szCs w:val="20"/>
          <w:lang w:val="id-ID"/>
        </w:rPr>
        <w:pPrChange w:id="50" w:author="Albertus Hendra" w:date="2018-03-08T21:19:00Z">
          <w:pPr>
            <w:spacing w:after="0" w:line="360" w:lineRule="auto"/>
          </w:pPr>
        </w:pPrChange>
      </w:pPr>
    </w:p>
    <w:p w14:paraId="37A49EDA" w14:textId="77777777" w:rsidR="00042551" w:rsidRDefault="00042551">
      <w:pPr>
        <w:numPr>
          <w:ilvl w:val="0"/>
          <w:numId w:val="5"/>
        </w:numPr>
        <w:spacing w:after="0" w:line="360" w:lineRule="auto"/>
        <w:ind w:left="900" w:right="-47"/>
        <w:contextualSpacing/>
        <w:jc w:val="both"/>
        <w:rPr>
          <w:rFonts w:ascii="Lato" w:eastAsia="Arial" w:hAnsi="Lato" w:cs="Arial"/>
          <w:sz w:val="20"/>
          <w:szCs w:val="20"/>
          <w:lang w:val="id-ID"/>
        </w:rPr>
        <w:pPrChange w:id="51" w:author="Albertus Hendra" w:date="2018-03-08T21:19:00Z">
          <w:pPr>
            <w:numPr>
              <w:numId w:val="5"/>
            </w:numPr>
            <w:spacing w:after="0" w:line="360" w:lineRule="auto"/>
            <w:ind w:left="900" w:right="-47" w:hanging="360"/>
            <w:contextualSpacing/>
          </w:pPr>
        </w:pPrChange>
      </w:pPr>
      <w:r>
        <w:rPr>
          <w:rFonts w:ascii="Lato" w:eastAsia="Calibri" w:hAnsi="Lato" w:cs="Times New Roman"/>
          <w:b/>
          <w:sz w:val="20"/>
          <w:szCs w:val="20"/>
          <w:lang w:val="id-ID"/>
        </w:rPr>
        <w:t>PIHAK PERTAMA</w:t>
      </w:r>
      <w:r>
        <w:rPr>
          <w:rFonts w:ascii="Lato" w:eastAsia="Calibri" w:hAnsi="Lato" w:cs="Times New Roman"/>
          <w:b/>
          <w:sz w:val="20"/>
          <w:szCs w:val="20"/>
        </w:rPr>
        <w:t xml:space="preserve"> </w:t>
      </w:r>
      <w:r>
        <w:rPr>
          <w:rFonts w:ascii="Lato" w:eastAsia="Calibri" w:hAnsi="Lato" w:cs="Times New Roman"/>
          <w:sz w:val="20"/>
          <w:szCs w:val="20"/>
        </w:rPr>
        <w:t>merupakan perusahaan yang bergerak dalam bidang IT</w:t>
      </w:r>
      <w:r>
        <w:rPr>
          <w:rFonts w:ascii="Lato" w:eastAsia="Times New Roman" w:hAnsi="Lato" w:cs="Times New Roman"/>
          <w:sz w:val="20"/>
          <w:szCs w:val="20"/>
        </w:rPr>
        <w:t xml:space="preserve"> </w:t>
      </w:r>
      <w:ins w:id="52" w:author="Reyhan Putra Aryan" w:date="2018-02-21T15:13:00Z">
        <w:r>
          <w:rPr>
            <w:rFonts w:ascii="Lato" w:eastAsia="Times New Roman" w:hAnsi="Lato" w:cs="Times New Roman"/>
            <w:sz w:val="20"/>
            <w:szCs w:val="20"/>
            <w:lang w:val="id-ID"/>
          </w:rPr>
          <w:t>.</w:t>
        </w:r>
      </w:ins>
      <w:del w:id="53" w:author="Reyhan Putra Aryan" w:date="2018-02-21T15:13:00Z">
        <w:r w:rsidDel="00E33D6A">
          <w:rPr>
            <w:rFonts w:ascii="Lato" w:eastAsia="Arial" w:hAnsi="Lato" w:cs="Arial"/>
            <w:sz w:val="20"/>
            <w:szCs w:val="20"/>
          </w:rPr>
          <w:delText>___________________________________________________</w:delText>
        </w:r>
        <w:r w:rsidDel="00E33D6A">
          <w:rPr>
            <w:rFonts w:ascii="Lato" w:eastAsia="Arial" w:hAnsi="Lato" w:cs="Arial"/>
            <w:sz w:val="20"/>
            <w:szCs w:val="20"/>
            <w:lang w:val="id-ID"/>
          </w:rPr>
          <w:delText>.</w:delText>
        </w:r>
      </w:del>
    </w:p>
    <w:p w14:paraId="416EDBE6" w14:textId="77777777" w:rsidR="00042551" w:rsidRDefault="00042551" w:rsidP="00042551">
      <w:pPr>
        <w:numPr>
          <w:ilvl w:val="0"/>
          <w:numId w:val="5"/>
        </w:numPr>
        <w:spacing w:beforeAutospacing="1" w:afterAutospacing="1" w:line="360" w:lineRule="auto"/>
        <w:ind w:left="900"/>
        <w:contextualSpacing/>
        <w:jc w:val="both"/>
        <w:rPr>
          <w:rFonts w:ascii="Lato" w:eastAsia="Times New Roman" w:hAnsi="Lato" w:cs="Times New Roman"/>
          <w:sz w:val="20"/>
          <w:szCs w:val="20"/>
          <w:lang w:val="id-ID"/>
        </w:rPr>
      </w:pPr>
      <w:r>
        <w:rPr>
          <w:rFonts w:ascii="Lato" w:eastAsia="Times New Roman" w:hAnsi="Lato" w:cs="Times New Roman"/>
          <w:sz w:val="20"/>
          <w:szCs w:val="20"/>
          <w:lang w:val="id-ID"/>
        </w:rPr>
        <w:t xml:space="preserve">Bahwa </w:t>
      </w:r>
      <w:r>
        <w:rPr>
          <w:rFonts w:ascii="Lato" w:eastAsia="Times New Roman" w:hAnsi="Lato" w:cs="Times New Roman"/>
          <w:b/>
          <w:sz w:val="20"/>
          <w:szCs w:val="20"/>
          <w:lang w:val="id-ID"/>
        </w:rPr>
        <w:t>PIHAK KEDUA</w:t>
      </w:r>
      <w:r>
        <w:rPr>
          <w:rFonts w:ascii="Lato" w:eastAsia="Times New Roman" w:hAnsi="Lato" w:cs="Times New Roman"/>
          <w:b/>
          <w:sz w:val="20"/>
          <w:szCs w:val="20"/>
        </w:rPr>
        <w:t xml:space="preserve"> </w:t>
      </w:r>
      <w:r>
        <w:rPr>
          <w:rFonts w:ascii="Lato" w:eastAsia="Times New Roman" w:hAnsi="Lato" w:cs="Times New Roman"/>
          <w:sz w:val="20"/>
          <w:szCs w:val="20"/>
          <w:lang w:val="id-ID"/>
        </w:rPr>
        <w:t xml:space="preserve">merupakan </w:t>
      </w:r>
      <w:del w:id="54" w:author="Reyhan Putra Aryan" w:date="2018-02-21T15:13:00Z">
        <w:r w:rsidDel="00E33D6A">
          <w:rPr>
            <w:rFonts w:ascii="Lato" w:eastAsia="Times New Roman" w:hAnsi="Lato" w:cs="Times New Roman"/>
            <w:sz w:val="20"/>
            <w:szCs w:val="20"/>
            <w:lang w:val="id-ID"/>
          </w:rPr>
          <w:delText xml:space="preserve">Perseroan Terbatas yang bergerak di bidang teknologi dan informasi </w:delText>
        </w:r>
      </w:del>
      <w:ins w:id="55" w:author="Reyhan Putra Aryan" w:date="2018-02-21T15:13:00Z">
        <w:del w:id="56" w:author="Albertus Hendra" w:date="2018-03-08T21:08:00Z">
          <w:r w:rsidDel="00545979">
            <w:rPr>
              <w:rFonts w:ascii="Lato" w:eastAsia="Times New Roman" w:hAnsi="Lato" w:cs="Times New Roman"/>
              <w:sz w:val="20"/>
              <w:szCs w:val="20"/>
              <w:lang w:val="id-ID"/>
            </w:rPr>
            <w:delText>_________________________________</w:delText>
          </w:r>
        </w:del>
      </w:ins>
      <w:del w:id="57" w:author="Albertus Hendra" w:date="2018-03-08T21:08:00Z">
        <w:r w:rsidDel="00545979">
          <w:rPr>
            <w:rFonts w:ascii="Lato" w:eastAsia="Times New Roman" w:hAnsi="Lato" w:cs="Times New Roman"/>
            <w:sz w:val="20"/>
            <w:szCs w:val="20"/>
            <w:lang w:val="id-ID"/>
          </w:rPr>
          <w:delText>dan memiliki keahlian pada bidang pembayaran elektronik.</w:delText>
        </w:r>
      </w:del>
      <w:ins w:id="58" w:author="Albertus Hendra" w:date="2018-03-08T21:08:00Z">
        <w:r>
          <w:rPr>
            <w:rFonts w:ascii="Lato" w:eastAsia="Times New Roman" w:hAnsi="Lato" w:cs="Times New Roman"/>
            <w:sz w:val="20"/>
            <w:szCs w:val="20"/>
          </w:rPr>
          <w:t>komunitas mahasiswa yang bergerak di bidang keilmuan.</w:t>
        </w:r>
      </w:ins>
    </w:p>
    <w:p w14:paraId="54F6E410" w14:textId="77777777" w:rsidR="00042551" w:rsidRDefault="00042551" w:rsidP="00042551">
      <w:pPr>
        <w:spacing w:beforeAutospacing="1" w:afterAutospacing="1" w:line="360" w:lineRule="auto"/>
        <w:ind w:left="561"/>
        <w:contextualSpacing/>
        <w:jc w:val="both"/>
        <w:rPr>
          <w:rFonts w:ascii="Lato" w:eastAsia="Times New Roman" w:hAnsi="Lato" w:cs="Times New Roman"/>
          <w:sz w:val="20"/>
          <w:szCs w:val="20"/>
          <w:lang w:val="id-ID"/>
        </w:rPr>
      </w:pPr>
    </w:p>
    <w:p w14:paraId="1E982E07" w14:textId="77777777" w:rsidR="00042551" w:rsidRDefault="00042551" w:rsidP="00042551">
      <w:pPr>
        <w:spacing w:after="0" w:line="360" w:lineRule="auto"/>
        <w:jc w:val="both"/>
        <w:rPr>
          <w:rFonts w:ascii="Lato" w:eastAsia="Calibri" w:hAnsi="Lato" w:cs="Times New Roman"/>
          <w:sz w:val="20"/>
          <w:szCs w:val="20"/>
        </w:rPr>
      </w:pPr>
      <w:r>
        <w:rPr>
          <w:rFonts w:ascii="Lato" w:eastAsia="Arial" w:hAnsi="Lato" w:cs="Arial"/>
          <w:sz w:val="20"/>
          <w:szCs w:val="20"/>
          <w:lang w:val="id-ID"/>
        </w:rPr>
        <w:t>Pada hari ini</w:t>
      </w:r>
      <w:r>
        <w:rPr>
          <w:rFonts w:ascii="Lato" w:eastAsia="Arial" w:hAnsi="Lato" w:cs="Arial"/>
          <w:sz w:val="20"/>
          <w:szCs w:val="20"/>
        </w:rPr>
        <w:t xml:space="preserve"> </w:t>
      </w:r>
      <w:del w:id="59" w:author="Albertus Hendra" w:date="2018-03-08T21:19:00Z">
        <w:r w:rsidDel="00673D81">
          <w:rPr>
            <w:rFonts w:ascii="Lato" w:eastAsia="Arial" w:hAnsi="Lato" w:cs="Arial"/>
            <w:sz w:val="20"/>
            <w:szCs w:val="20"/>
            <w:lang w:val="id-ID"/>
          </w:rPr>
          <w:delText xml:space="preserve">……….., </w:delText>
        </w:r>
      </w:del>
      <w:r>
        <w:rPr>
          <w:rFonts w:ascii="Lato" w:eastAsia="Arial" w:hAnsi="Lato" w:cs="Arial"/>
          <w:sz w:val="20"/>
          <w:szCs w:val="20"/>
        </w:rPr>
        <w:t>Jumat</w:t>
      </w:r>
      <w:ins w:id="60" w:author="Albertus Hendra" w:date="2018-03-08T21:19:00Z">
        <w:r>
          <w:rPr>
            <w:rFonts w:ascii="Lato" w:eastAsia="Arial" w:hAnsi="Lato" w:cs="Arial"/>
            <w:sz w:val="20"/>
            <w:szCs w:val="20"/>
            <w:lang w:val="id-ID"/>
          </w:rPr>
          <w:t xml:space="preserve">, </w:t>
        </w:r>
      </w:ins>
      <w:r>
        <w:rPr>
          <w:rFonts w:ascii="Lato" w:eastAsia="Arial" w:hAnsi="Lato" w:cs="Arial"/>
          <w:sz w:val="20"/>
          <w:szCs w:val="20"/>
          <w:lang w:val="id-ID"/>
        </w:rPr>
        <w:t>tanggal</w:t>
      </w:r>
      <w:del w:id="61" w:author="Albertus Hendra" w:date="2018-03-08T21:18:00Z">
        <w:r w:rsidDel="00673D81">
          <w:rPr>
            <w:rFonts w:ascii="Lato" w:eastAsia="Arial" w:hAnsi="Lato" w:cs="Arial"/>
            <w:sz w:val="20"/>
            <w:szCs w:val="20"/>
            <w:lang w:val="id-ID"/>
          </w:rPr>
          <w:delText xml:space="preserve">……./………./ </w:delText>
        </w:r>
      </w:del>
      <w:ins w:id="62" w:author="Albertus Hendra" w:date="2018-03-08T21:18:00Z">
        <w:r>
          <w:rPr>
            <w:rFonts w:ascii="Lato" w:eastAsia="Arial" w:hAnsi="Lato" w:cs="Arial"/>
            <w:sz w:val="20"/>
            <w:szCs w:val="20"/>
          </w:rPr>
          <w:t xml:space="preserve"> </w:t>
        </w:r>
        <w:r w:rsidRPr="006A69F8">
          <w:rPr>
            <w:rFonts w:ascii="Lato" w:eastAsia="Arial" w:hAnsi="Lato" w:cs="Arial"/>
            <w:sz w:val="20"/>
            <w:szCs w:val="20"/>
          </w:rPr>
          <w:t>2</w:t>
        </w:r>
      </w:ins>
      <w:r w:rsidRPr="006A69F8">
        <w:rPr>
          <w:rFonts w:ascii="Lato" w:eastAsia="Arial" w:hAnsi="Lato" w:cs="Arial"/>
          <w:sz w:val="20"/>
          <w:szCs w:val="20"/>
        </w:rPr>
        <w:t>3</w:t>
      </w:r>
      <w:ins w:id="63" w:author="Albertus Hendra" w:date="2018-03-08T21:18:00Z">
        <w:r w:rsidRPr="006A69F8">
          <w:rPr>
            <w:rFonts w:ascii="Lato" w:eastAsia="Arial" w:hAnsi="Lato" w:cs="Arial"/>
            <w:sz w:val="20"/>
            <w:szCs w:val="20"/>
            <w:lang w:val="id-ID"/>
          </w:rPr>
          <w:t>/</w:t>
        </w:r>
      </w:ins>
      <w:r w:rsidRPr="006A69F8">
        <w:rPr>
          <w:rFonts w:ascii="Lato" w:eastAsia="Arial" w:hAnsi="Lato" w:cs="Arial"/>
          <w:sz w:val="20"/>
          <w:szCs w:val="20"/>
        </w:rPr>
        <w:t>04</w:t>
      </w:r>
      <w:ins w:id="64" w:author="Albertus Hendra" w:date="2018-03-08T21:18:00Z">
        <w:r w:rsidRPr="006A69F8">
          <w:rPr>
            <w:rFonts w:ascii="Lato" w:eastAsia="Arial" w:hAnsi="Lato" w:cs="Arial"/>
            <w:sz w:val="20"/>
            <w:szCs w:val="20"/>
            <w:lang w:val="id-ID"/>
          </w:rPr>
          <w:t>/</w:t>
        </w:r>
      </w:ins>
      <w:r w:rsidRPr="006A69F8">
        <w:rPr>
          <w:rFonts w:ascii="Lato" w:eastAsia="Arial" w:hAnsi="Lato" w:cs="Arial"/>
          <w:sz w:val="20"/>
          <w:szCs w:val="20"/>
        </w:rPr>
        <w:t>2021</w:t>
      </w:r>
      <w:r>
        <w:rPr>
          <w:rFonts w:ascii="Lato" w:eastAsia="Arial" w:hAnsi="Lato" w:cs="Arial"/>
          <w:sz w:val="20"/>
          <w:szCs w:val="20"/>
          <w:lang w:val="id-ID"/>
        </w:rPr>
        <w:t xml:space="preserve"> di </w:t>
      </w:r>
      <w:r>
        <w:rPr>
          <w:rFonts w:ascii="Lato" w:eastAsia="Arial" w:hAnsi="Lato" w:cs="Arial"/>
          <w:sz w:val="20"/>
          <w:szCs w:val="20"/>
        </w:rPr>
        <w:t>Purwakarta</w:t>
      </w:r>
      <w:r>
        <w:rPr>
          <w:rFonts w:ascii="Lato" w:eastAsia="Arial" w:hAnsi="Lato" w:cs="Arial"/>
          <w:sz w:val="20"/>
          <w:szCs w:val="20"/>
          <w:lang w:val="id-ID"/>
        </w:rPr>
        <w:t xml:space="preserve">. </w:t>
      </w:r>
      <w:r>
        <w:rPr>
          <w:rFonts w:ascii="Lato" w:eastAsia="Arial" w:hAnsi="Lato" w:cs="Arial"/>
          <w:b/>
          <w:sz w:val="20"/>
          <w:szCs w:val="20"/>
          <w:lang w:val="id-ID"/>
        </w:rPr>
        <w:t xml:space="preserve">PARA PIHAK </w:t>
      </w:r>
      <w:r>
        <w:rPr>
          <w:rFonts w:ascii="Lato" w:eastAsia="Arial" w:hAnsi="Lato" w:cs="Arial"/>
          <w:sz w:val="20"/>
          <w:szCs w:val="20"/>
          <w:lang w:val="id-ID"/>
        </w:rPr>
        <w:t>sepakat untuk mem</w:t>
      </w:r>
      <w:r>
        <w:rPr>
          <w:rFonts w:ascii="Lato" w:eastAsia="Arial" w:hAnsi="Lato" w:cs="Arial"/>
          <w:spacing w:val="1"/>
          <w:sz w:val="20"/>
          <w:szCs w:val="20"/>
          <w:lang w:val="id-ID"/>
        </w:rPr>
        <w:t>b</w:t>
      </w:r>
      <w:r>
        <w:rPr>
          <w:rFonts w:ascii="Lato" w:eastAsia="Arial" w:hAnsi="Lato" w:cs="Arial"/>
          <w:sz w:val="20"/>
          <w:szCs w:val="20"/>
          <w:lang w:val="id-ID"/>
        </w:rPr>
        <w:t>uat dan menandatangani perjanjian kerjas</w:t>
      </w:r>
      <w:r>
        <w:rPr>
          <w:rFonts w:ascii="Lato" w:eastAsia="Arial" w:hAnsi="Lato" w:cs="Arial"/>
          <w:spacing w:val="1"/>
          <w:sz w:val="20"/>
          <w:szCs w:val="20"/>
          <w:lang w:val="id-ID"/>
        </w:rPr>
        <w:t>a</w:t>
      </w:r>
      <w:r>
        <w:rPr>
          <w:rFonts w:ascii="Lato" w:eastAsia="Arial" w:hAnsi="Lato" w:cs="Arial"/>
          <w:sz w:val="20"/>
          <w:szCs w:val="20"/>
          <w:lang w:val="id-ID"/>
        </w:rPr>
        <w:t>ma</w:t>
      </w:r>
      <w:r>
        <w:rPr>
          <w:rFonts w:ascii="Lato" w:eastAsia="Arial" w:hAnsi="Lato" w:cs="Arial"/>
          <w:sz w:val="20"/>
          <w:szCs w:val="20"/>
        </w:rPr>
        <w:t xml:space="preserve"> </w:t>
      </w:r>
      <w:r>
        <w:rPr>
          <w:rFonts w:ascii="Lato" w:eastAsia="Calibri" w:hAnsi="Lato" w:cs="Times New Roman"/>
          <w:sz w:val="20"/>
          <w:szCs w:val="20"/>
          <w:lang w:val="id-ID"/>
        </w:rPr>
        <w:t xml:space="preserve">usaha </w:t>
      </w:r>
      <w:r>
        <w:rPr>
          <w:rFonts w:ascii="Lato" w:eastAsia="Calibri" w:hAnsi="Lato" w:cs="Times New Roman"/>
          <w:sz w:val="20"/>
          <w:szCs w:val="20"/>
        </w:rPr>
        <w:t xml:space="preserve">dengan </w:t>
      </w:r>
      <w:r>
        <w:rPr>
          <w:rFonts w:ascii="Lato" w:eastAsia="Calibri" w:hAnsi="Lato" w:cs="Times New Roman"/>
          <w:sz w:val="20"/>
          <w:szCs w:val="20"/>
          <w:lang w:val="id-ID"/>
        </w:rPr>
        <w:t>ketentuan-ketentuan dan syarat-syarat yang diatur dalam pasal-pasal sebagai berikut:</w:t>
      </w:r>
    </w:p>
    <w:p w14:paraId="2DB2C9AE" w14:textId="32698455" w:rsidR="00042551" w:rsidRDefault="00042551" w:rsidP="00042551">
      <w:pPr>
        <w:spacing w:after="0" w:line="360" w:lineRule="auto"/>
        <w:ind w:right="-47"/>
        <w:rPr>
          <w:rFonts w:ascii="Lato" w:eastAsia="Arial" w:hAnsi="Lato" w:cs="Arial"/>
          <w:sz w:val="20"/>
          <w:szCs w:val="20"/>
          <w:lang w:val="id-ID"/>
        </w:rPr>
      </w:pPr>
    </w:p>
    <w:p w14:paraId="1506736B" w14:textId="33868EBD" w:rsidR="00042551" w:rsidRDefault="00042551" w:rsidP="00042551">
      <w:pPr>
        <w:spacing w:after="0" w:line="360" w:lineRule="auto"/>
        <w:ind w:right="-47"/>
        <w:rPr>
          <w:rFonts w:ascii="Lato" w:eastAsia="Arial" w:hAnsi="Lato" w:cs="Arial"/>
          <w:sz w:val="20"/>
          <w:szCs w:val="20"/>
          <w:lang w:val="id-ID"/>
        </w:rPr>
      </w:pPr>
    </w:p>
    <w:p w14:paraId="5215F328" w14:textId="2F1E3972" w:rsidR="00042551" w:rsidRDefault="00042551" w:rsidP="00042551">
      <w:pPr>
        <w:spacing w:after="0" w:line="360" w:lineRule="auto"/>
        <w:ind w:right="-47"/>
        <w:rPr>
          <w:rFonts w:ascii="Lato" w:eastAsia="Arial" w:hAnsi="Lato" w:cs="Arial"/>
          <w:sz w:val="20"/>
          <w:szCs w:val="20"/>
          <w:lang w:val="id-ID"/>
        </w:rPr>
      </w:pPr>
    </w:p>
    <w:p w14:paraId="358EA42E" w14:textId="77777777" w:rsidR="00042551" w:rsidRDefault="00042551" w:rsidP="00042551">
      <w:pPr>
        <w:spacing w:after="0" w:line="360" w:lineRule="auto"/>
        <w:ind w:right="-47"/>
        <w:rPr>
          <w:rFonts w:ascii="Lato" w:eastAsia="Arial" w:hAnsi="Lato" w:cs="Arial"/>
          <w:sz w:val="20"/>
          <w:szCs w:val="20"/>
          <w:lang w:val="id-ID"/>
        </w:rPr>
      </w:pPr>
    </w:p>
    <w:p w14:paraId="3EEFD9EC" w14:textId="77777777" w:rsidR="00042551" w:rsidRDefault="00042551" w:rsidP="00042551">
      <w:pPr>
        <w:spacing w:after="0" w:line="360" w:lineRule="auto"/>
        <w:ind w:right="-47"/>
        <w:jc w:val="center"/>
        <w:rPr>
          <w:rFonts w:ascii="Lato" w:eastAsia="Arial" w:hAnsi="Lato" w:cs="Arial"/>
          <w:b/>
          <w:bCs/>
          <w:sz w:val="20"/>
          <w:szCs w:val="20"/>
          <w:lang w:val="id-ID"/>
        </w:rPr>
      </w:pPr>
      <w:r>
        <w:rPr>
          <w:rFonts w:ascii="Lato" w:eastAsia="Arial" w:hAnsi="Lato" w:cs="Arial"/>
          <w:b/>
          <w:sz w:val="20"/>
          <w:szCs w:val="20"/>
          <w:lang w:val="id-ID"/>
        </w:rPr>
        <w:t>Pasal 1</w:t>
      </w:r>
    </w:p>
    <w:p w14:paraId="1288180A" w14:textId="77777777" w:rsidR="00042551" w:rsidRDefault="00042551" w:rsidP="00042551">
      <w:pPr>
        <w:spacing w:after="0" w:line="360" w:lineRule="auto"/>
        <w:ind w:right="-47"/>
        <w:jc w:val="center"/>
        <w:rPr>
          <w:rFonts w:ascii="Lato" w:eastAsia="Arial" w:hAnsi="Lato" w:cs="Arial"/>
          <w:b/>
          <w:bCs/>
          <w:sz w:val="20"/>
          <w:szCs w:val="20"/>
          <w:lang w:val="id-ID"/>
        </w:rPr>
      </w:pPr>
      <w:r>
        <w:rPr>
          <w:rFonts w:ascii="Lato" w:eastAsia="Arial" w:hAnsi="Lato" w:cs="Arial"/>
          <w:b/>
          <w:bCs/>
          <w:sz w:val="20"/>
          <w:szCs w:val="20"/>
          <w:lang w:val="id-ID"/>
        </w:rPr>
        <w:t>KETENTUAN</w:t>
      </w:r>
      <w:r>
        <w:rPr>
          <w:rFonts w:ascii="Lato" w:eastAsia="Arial" w:hAnsi="Lato" w:cs="Arial"/>
          <w:b/>
          <w:bCs/>
          <w:sz w:val="20"/>
          <w:szCs w:val="20"/>
        </w:rPr>
        <w:t xml:space="preserve"> </w:t>
      </w:r>
      <w:r>
        <w:rPr>
          <w:rFonts w:ascii="Lato" w:eastAsia="Arial" w:hAnsi="Lato" w:cs="Arial"/>
          <w:b/>
          <w:bCs/>
          <w:sz w:val="20"/>
          <w:szCs w:val="20"/>
          <w:lang w:val="id-ID"/>
        </w:rPr>
        <w:t>UMUM</w:t>
      </w:r>
    </w:p>
    <w:p w14:paraId="0A0F014A" w14:textId="77777777" w:rsidR="00042551" w:rsidRDefault="00042551" w:rsidP="00042551">
      <w:pPr>
        <w:spacing w:after="0" w:line="360" w:lineRule="auto"/>
        <w:ind w:right="-47"/>
        <w:jc w:val="center"/>
        <w:rPr>
          <w:rFonts w:ascii="Lato" w:eastAsia="Arial" w:hAnsi="Lato" w:cs="Arial"/>
          <w:b/>
          <w:bCs/>
          <w:sz w:val="20"/>
          <w:szCs w:val="20"/>
          <w:lang w:val="id-ID"/>
        </w:rPr>
      </w:pPr>
    </w:p>
    <w:p w14:paraId="7CB13C8F" w14:textId="77777777" w:rsidR="00042551" w:rsidRDefault="00042551" w:rsidP="00042551">
      <w:pPr>
        <w:spacing w:after="0" w:line="360" w:lineRule="auto"/>
        <w:rPr>
          <w:rFonts w:ascii="Lato" w:eastAsia="Calibri" w:hAnsi="Lato" w:cs="Times New Roman"/>
          <w:sz w:val="20"/>
          <w:szCs w:val="20"/>
          <w:lang w:val="id-ID"/>
        </w:rPr>
      </w:pPr>
      <w:r>
        <w:rPr>
          <w:rFonts w:ascii="Lato" w:eastAsia="Calibri" w:hAnsi="Lato" w:cs="Times New Roman"/>
          <w:b/>
          <w:sz w:val="20"/>
          <w:szCs w:val="20"/>
          <w:lang w:val="id-ID"/>
        </w:rPr>
        <w:t>PIHAK PERTAMA DAN PIHAK KEDUA</w:t>
      </w:r>
      <w:r>
        <w:rPr>
          <w:rFonts w:ascii="Lato" w:eastAsia="Calibri" w:hAnsi="Lato" w:cs="Times New Roman"/>
          <w:b/>
          <w:sz w:val="20"/>
          <w:szCs w:val="20"/>
        </w:rPr>
        <w:t xml:space="preserve"> </w:t>
      </w:r>
      <w:r>
        <w:rPr>
          <w:rFonts w:ascii="Lato" w:eastAsia="Calibri" w:hAnsi="Lato" w:cs="Times New Roman"/>
          <w:sz w:val="20"/>
          <w:szCs w:val="20"/>
          <w:lang w:val="id-ID"/>
        </w:rPr>
        <w:t xml:space="preserve">sepakat untuk mengadakan kerjasama dalam </w:t>
      </w:r>
      <w:del w:id="65" w:author="Reyhan Putra Aryan" w:date="2018-02-21T15:13:00Z">
        <w:r w:rsidDel="00E33D6A">
          <w:rPr>
            <w:rFonts w:ascii="Lato" w:eastAsia="Calibri" w:hAnsi="Lato" w:cs="Times New Roman"/>
            <w:sz w:val="20"/>
            <w:szCs w:val="20"/>
            <w:lang w:val="id-ID"/>
          </w:rPr>
          <w:delText>pe</w:delText>
        </w:r>
        <w:r w:rsidDel="00E33D6A">
          <w:rPr>
            <w:rFonts w:ascii="Lato" w:eastAsia="Calibri" w:hAnsi="Lato" w:cs="Times New Roman"/>
            <w:sz w:val="20"/>
            <w:szCs w:val="20"/>
          </w:rPr>
          <w:delText>nggunaan sistem unduh mutasi otomatis</w:delText>
        </w:r>
        <w:r w:rsidDel="00E33D6A">
          <w:rPr>
            <w:rFonts w:ascii="Lato" w:eastAsia="Calibri" w:hAnsi="Lato" w:cs="Times New Roman"/>
            <w:sz w:val="20"/>
            <w:szCs w:val="20"/>
            <w:lang w:val="id-ID"/>
          </w:rPr>
          <w:delText>. Adapun detail perjanjian akan disampaikan dalam pasal-pasal berikut</w:delText>
        </w:r>
      </w:del>
      <w:r>
        <w:rPr>
          <w:rFonts w:ascii="Lato" w:eastAsia="Calibri" w:hAnsi="Lato" w:cs="Times New Roman"/>
          <w:sz w:val="20"/>
          <w:szCs w:val="20"/>
          <w:lang w:val="id-ID"/>
        </w:rPr>
        <w:t xml:space="preserve">pembuatan tanda tangan digital P12 dan konverter file docx ke PDF. </w:t>
      </w:r>
    </w:p>
    <w:p w14:paraId="366D417F" w14:textId="77777777" w:rsidR="00042551" w:rsidRDefault="00042551" w:rsidP="00042551">
      <w:pPr>
        <w:spacing w:after="0" w:line="360" w:lineRule="auto"/>
        <w:rPr>
          <w:rFonts w:ascii="Lato" w:eastAsia="Calibri" w:hAnsi="Lato" w:cs="Times New Roman"/>
          <w:sz w:val="20"/>
          <w:szCs w:val="20"/>
          <w:lang w:val="id-ID"/>
        </w:rPr>
      </w:pPr>
    </w:p>
    <w:p w14:paraId="18766F3E" w14:textId="77777777" w:rsidR="00042551" w:rsidRDefault="00042551" w:rsidP="00042551">
      <w:pPr>
        <w:spacing w:after="0" w:line="360" w:lineRule="auto"/>
        <w:ind w:right="-47"/>
        <w:jc w:val="center"/>
        <w:rPr>
          <w:rFonts w:ascii="Lato" w:eastAsia="Arial" w:hAnsi="Lato" w:cs="Arial"/>
          <w:b/>
          <w:sz w:val="20"/>
          <w:szCs w:val="20"/>
          <w:lang w:val="id-ID"/>
        </w:rPr>
      </w:pPr>
      <w:r>
        <w:rPr>
          <w:rFonts w:ascii="Lato" w:eastAsia="Arial" w:hAnsi="Lato" w:cs="Arial"/>
          <w:b/>
          <w:sz w:val="20"/>
          <w:szCs w:val="20"/>
          <w:lang w:val="id-ID"/>
        </w:rPr>
        <w:t>Pasal 2</w:t>
      </w:r>
    </w:p>
    <w:p w14:paraId="129669A7" w14:textId="77777777" w:rsidR="00042551" w:rsidRDefault="00042551" w:rsidP="00042551">
      <w:pPr>
        <w:spacing w:before="7" w:after="0" w:line="360" w:lineRule="auto"/>
        <w:ind w:right="-47"/>
        <w:jc w:val="center"/>
        <w:rPr>
          <w:rFonts w:ascii="Lato" w:eastAsia="Arial" w:hAnsi="Lato" w:cs="Arial"/>
          <w:b/>
          <w:bCs/>
          <w:sz w:val="20"/>
          <w:szCs w:val="20"/>
          <w:lang w:val="id-ID"/>
        </w:rPr>
      </w:pPr>
      <w:r>
        <w:rPr>
          <w:rFonts w:ascii="Lato" w:eastAsia="Calibri" w:hAnsi="Lato" w:cs="Times New Roman"/>
          <w:b/>
          <w:sz w:val="20"/>
          <w:szCs w:val="20"/>
          <w:lang w:val="en-ID" w:eastAsia="en-ID"/>
        </w:rPr>
        <w:t>RUANG LINGKUP PERJANJIAN</w:t>
      </w:r>
    </w:p>
    <w:p w14:paraId="2F5FF420" w14:textId="77777777" w:rsidR="00042551" w:rsidRDefault="00042551" w:rsidP="00042551">
      <w:pPr>
        <w:spacing w:before="7" w:after="0" w:line="360" w:lineRule="auto"/>
        <w:ind w:right="-47"/>
        <w:jc w:val="center"/>
        <w:rPr>
          <w:rFonts w:ascii="Lato" w:eastAsia="Arial" w:hAnsi="Lato" w:cs="Arial"/>
          <w:b/>
          <w:bCs/>
          <w:sz w:val="20"/>
          <w:szCs w:val="20"/>
          <w:lang w:val="id-ID"/>
        </w:rPr>
      </w:pPr>
    </w:p>
    <w:p w14:paraId="0F253BE8" w14:textId="77777777" w:rsidR="00042551" w:rsidRDefault="00042551" w:rsidP="00042551">
      <w:pPr>
        <w:spacing w:before="7" w:after="0" w:line="360" w:lineRule="auto"/>
        <w:ind w:right="-47"/>
        <w:jc w:val="both"/>
        <w:rPr>
          <w:rFonts w:ascii="Lato" w:eastAsia="Arial" w:hAnsi="Lato" w:cs="Arial"/>
          <w:b/>
          <w:bCs/>
          <w:sz w:val="20"/>
          <w:szCs w:val="20"/>
          <w:lang w:val="id-ID"/>
        </w:rPr>
      </w:pPr>
      <w:r>
        <w:rPr>
          <w:rFonts w:ascii="Lato" w:eastAsia="Calibri" w:hAnsi="Lato" w:cs="Arial"/>
          <w:b/>
          <w:sz w:val="20"/>
          <w:szCs w:val="20"/>
          <w:lang w:val="id-ID"/>
        </w:rPr>
        <w:t xml:space="preserve">PARA PIHAK </w:t>
      </w:r>
      <w:r>
        <w:rPr>
          <w:rFonts w:ascii="Lato" w:eastAsia="Calibri" w:hAnsi="Lato" w:cs="Arial"/>
          <w:sz w:val="20"/>
          <w:szCs w:val="20"/>
          <w:lang w:val="id-ID"/>
        </w:rPr>
        <w:t xml:space="preserve">dengan ini telah sepakat dan setuju untuk melaksanakan kerja sama </w:t>
      </w:r>
      <w:ins w:id="66" w:author="Reyhan Putra Aryan" w:date="2018-02-21T15:14:00Z">
        <w:r>
          <w:rPr>
            <w:rFonts w:ascii="Lato" w:eastAsia="Calibri" w:hAnsi="Lato" w:cs="Arial"/>
            <w:sz w:val="20"/>
            <w:szCs w:val="20"/>
            <w:lang w:val="id-ID"/>
          </w:rPr>
          <w:t xml:space="preserve">dalam </w:t>
        </w:r>
      </w:ins>
      <w:r>
        <w:rPr>
          <w:rFonts w:ascii="Lato" w:eastAsia="Calibri" w:hAnsi="Lato" w:cs="Arial"/>
          <w:bCs/>
          <w:sz w:val="20"/>
          <w:szCs w:val="20"/>
        </w:rPr>
        <w:t xml:space="preserve">pembuatan penanam tanda tangan P12 dan converter docx ke PDF </w:t>
      </w:r>
      <w:r>
        <w:rPr>
          <w:rFonts w:ascii="Lato" w:eastAsia="Calibri" w:hAnsi="Lato" w:cs="Arial"/>
          <w:sz w:val="20"/>
          <w:szCs w:val="20"/>
        </w:rPr>
        <w:t xml:space="preserve">yang </w:t>
      </w:r>
      <w:del w:id="67" w:author="Reyhan Putra Aryan" w:date="2018-02-21T15:14:00Z">
        <w:r w:rsidDel="009C5CB8">
          <w:rPr>
            <w:rFonts w:ascii="Lato" w:eastAsia="Calibri" w:hAnsi="Lato" w:cs="Arial"/>
            <w:sz w:val="20"/>
            <w:szCs w:val="20"/>
          </w:rPr>
          <w:delText xml:space="preserve">disediakan </w:delText>
        </w:r>
      </w:del>
      <w:ins w:id="68" w:author="Reyhan Putra Aryan" w:date="2018-02-21T15:14:00Z">
        <w:r>
          <w:rPr>
            <w:rFonts w:ascii="Lato" w:eastAsia="Calibri" w:hAnsi="Lato" w:cs="Arial"/>
            <w:sz w:val="20"/>
            <w:szCs w:val="20"/>
          </w:rPr>
          <w:t xml:space="preserve">dibuat </w:t>
        </w:r>
      </w:ins>
      <w:r>
        <w:rPr>
          <w:rFonts w:ascii="Lato" w:eastAsia="Calibri" w:hAnsi="Lato" w:cs="Arial"/>
          <w:sz w:val="20"/>
          <w:szCs w:val="20"/>
        </w:rPr>
        <w:t xml:space="preserve">oleh </w:t>
      </w:r>
      <w:r>
        <w:rPr>
          <w:rFonts w:ascii="Lato" w:eastAsia="Calibri" w:hAnsi="Lato" w:cs="Arial"/>
          <w:b/>
          <w:sz w:val="20"/>
          <w:szCs w:val="20"/>
          <w:lang w:val="id-ID"/>
        </w:rPr>
        <w:t xml:space="preserve">PIHAK KEDUA. </w:t>
      </w:r>
      <w:r>
        <w:rPr>
          <w:rFonts w:ascii="Lato" w:eastAsia="Calibri" w:hAnsi="Lato" w:cs="Arial"/>
          <w:sz w:val="20"/>
          <w:szCs w:val="20"/>
          <w:lang w:val="id-ID"/>
        </w:rPr>
        <w:t>A</w:t>
      </w:r>
      <w:ins w:id="69" w:author="Reyhan Putra Aryan" w:date="2018-02-21T15:14:00Z">
        <w:r>
          <w:rPr>
            <w:rFonts w:ascii="Lato" w:eastAsia="Calibri" w:hAnsi="Lato" w:cs="Arial"/>
            <w:sz w:val="20"/>
            <w:szCs w:val="20"/>
            <w:lang w:val="id-ID"/>
          </w:rPr>
          <w:t xml:space="preserve">dapun </w:t>
        </w:r>
      </w:ins>
      <w:r>
        <w:rPr>
          <w:rFonts w:ascii="Lato" w:eastAsia="Calibri" w:hAnsi="Lato" w:cs="Times New Roman"/>
          <w:sz w:val="20"/>
          <w:szCs w:val="20"/>
        </w:rPr>
        <w:t>hasil dari proyek yang dibuat</w:t>
      </w:r>
      <w:ins w:id="70" w:author="Reyhan Putra Aryan" w:date="2018-02-21T15:14:00Z">
        <w:r>
          <w:rPr>
            <w:rFonts w:ascii="Lato" w:eastAsia="Calibri" w:hAnsi="Lato" w:cs="Times New Roman"/>
            <w:sz w:val="20"/>
            <w:szCs w:val="20"/>
            <w:lang w:val="id-ID"/>
          </w:rPr>
          <w:t xml:space="preserve"> akan menjadi milik</w:t>
        </w:r>
      </w:ins>
      <w:ins w:id="71" w:author="Reyhan Putra Aryan" w:date="2018-02-21T15:15:00Z">
        <w:r>
          <w:rPr>
            <w:rFonts w:ascii="Lato" w:eastAsia="Calibri" w:hAnsi="Lato" w:cs="Times New Roman"/>
            <w:sz w:val="20"/>
            <w:szCs w:val="20"/>
            <w:lang w:val="id-ID"/>
          </w:rPr>
          <w:t xml:space="preserve"> dan dikelola oleh</w:t>
        </w:r>
      </w:ins>
      <w:del w:id="72" w:author="Reyhan Putra Aryan" w:date="2018-02-21T15:14:00Z">
        <w:r w:rsidDel="009C5CB8">
          <w:rPr>
            <w:rFonts w:ascii="Lato" w:eastAsia="Calibri" w:hAnsi="Lato" w:cs="Arial"/>
            <w:sz w:val="20"/>
            <w:szCs w:val="20"/>
            <w:lang w:val="id-ID"/>
          </w:rPr>
          <w:delText>dapun</w:delText>
        </w:r>
        <w:r w:rsidDel="009C5CB8">
          <w:rPr>
            <w:rFonts w:ascii="Lato" w:eastAsia="Calibri" w:hAnsi="Lato" w:cs="Arial"/>
            <w:b/>
            <w:sz w:val="20"/>
            <w:szCs w:val="20"/>
            <w:lang w:val="id-ID"/>
          </w:rPr>
          <w:delText xml:space="preserve"> </w:delText>
        </w:r>
        <w:r w:rsidDel="009C5CB8">
          <w:rPr>
            <w:rFonts w:ascii="Lato" w:eastAsia="Calibri" w:hAnsi="Lato" w:cs="Arial"/>
            <w:sz w:val="20"/>
            <w:szCs w:val="20"/>
          </w:rPr>
          <w:delText>sistem pengambilan data mutasi dan pencocokan mutasi dikelola oleh</w:delText>
        </w:r>
      </w:del>
      <w:r>
        <w:rPr>
          <w:rFonts w:ascii="Lato" w:eastAsia="Calibri" w:hAnsi="Lato" w:cs="Arial"/>
          <w:sz w:val="20"/>
          <w:szCs w:val="20"/>
        </w:rPr>
        <w:t xml:space="preserve"> </w:t>
      </w:r>
      <w:r>
        <w:rPr>
          <w:rFonts w:ascii="Lato" w:eastAsia="Calibri" w:hAnsi="Lato" w:cs="Arial"/>
          <w:b/>
          <w:sz w:val="20"/>
          <w:szCs w:val="20"/>
        </w:rPr>
        <w:t>PIHAK PERTAMA</w:t>
      </w:r>
      <w:r>
        <w:rPr>
          <w:rFonts w:ascii="Lato" w:eastAsia="Calibri" w:hAnsi="Lato" w:cs="Arial"/>
          <w:sz w:val="20"/>
          <w:szCs w:val="20"/>
        </w:rPr>
        <w:t>.</w:t>
      </w:r>
    </w:p>
    <w:p w14:paraId="2277E350" w14:textId="77777777" w:rsidR="00042551" w:rsidRDefault="00042551" w:rsidP="00042551">
      <w:pPr>
        <w:spacing w:before="7" w:after="0" w:line="360" w:lineRule="auto"/>
        <w:ind w:right="-47"/>
        <w:jc w:val="center"/>
        <w:rPr>
          <w:rFonts w:ascii="Lato" w:eastAsia="Arial" w:hAnsi="Lato" w:cs="Arial"/>
          <w:b/>
          <w:bCs/>
          <w:sz w:val="20"/>
          <w:szCs w:val="20"/>
        </w:rPr>
      </w:pPr>
    </w:p>
    <w:p w14:paraId="6C583818" w14:textId="77777777" w:rsidR="00042551" w:rsidRDefault="00042551" w:rsidP="00042551">
      <w:pPr>
        <w:spacing w:before="7" w:after="0" w:line="360" w:lineRule="auto"/>
        <w:ind w:right="-47"/>
        <w:jc w:val="center"/>
        <w:rPr>
          <w:rFonts w:ascii="Lato" w:eastAsia="Arial" w:hAnsi="Lato" w:cs="Arial"/>
          <w:b/>
          <w:bCs/>
          <w:sz w:val="20"/>
          <w:szCs w:val="20"/>
        </w:rPr>
      </w:pPr>
    </w:p>
    <w:p w14:paraId="0F6CEE3A" w14:textId="77777777" w:rsidR="00042551" w:rsidRDefault="00042551" w:rsidP="00042551">
      <w:pPr>
        <w:spacing w:after="0" w:line="360" w:lineRule="auto"/>
        <w:ind w:left="720" w:hanging="862"/>
        <w:contextualSpacing/>
        <w:jc w:val="center"/>
        <w:outlineLvl w:val="0"/>
        <w:rPr>
          <w:rFonts w:ascii="Lato" w:eastAsia="Times New Roman" w:hAnsi="Lato" w:cs="Times New Roman"/>
          <w:b/>
          <w:sz w:val="20"/>
          <w:szCs w:val="20"/>
        </w:rPr>
      </w:pPr>
      <w:r>
        <w:rPr>
          <w:rFonts w:ascii="Lato" w:eastAsia="Times New Roman" w:hAnsi="Lato" w:cs="Times New Roman"/>
          <w:b/>
          <w:sz w:val="20"/>
          <w:szCs w:val="20"/>
        </w:rPr>
        <w:lastRenderedPageBreak/>
        <w:t>PASAL 3</w:t>
      </w:r>
    </w:p>
    <w:p w14:paraId="60FBE423" w14:textId="77777777" w:rsidR="00042551" w:rsidRDefault="00042551" w:rsidP="00042551">
      <w:pPr>
        <w:spacing w:after="0" w:line="360" w:lineRule="auto"/>
        <w:ind w:left="720" w:hanging="862"/>
        <w:contextualSpacing/>
        <w:jc w:val="center"/>
        <w:rPr>
          <w:rFonts w:ascii="Lato" w:eastAsia="Times New Roman" w:hAnsi="Lato" w:cs="Times New Roman"/>
          <w:b/>
          <w:sz w:val="20"/>
          <w:szCs w:val="20"/>
        </w:rPr>
      </w:pPr>
      <w:r>
        <w:rPr>
          <w:rFonts w:ascii="Lato" w:eastAsia="Times New Roman" w:hAnsi="Lato" w:cs="Times New Roman"/>
          <w:b/>
          <w:sz w:val="20"/>
          <w:szCs w:val="20"/>
        </w:rPr>
        <w:t>HAK DAN KEWAJIBAN PIHAK PERTAMA</w:t>
      </w:r>
    </w:p>
    <w:p w14:paraId="3A6BEDFA" w14:textId="77777777" w:rsidR="00042551" w:rsidRDefault="00042551" w:rsidP="00042551">
      <w:pPr>
        <w:spacing w:after="0" w:line="360" w:lineRule="auto"/>
        <w:ind w:left="720" w:hanging="862"/>
        <w:contextualSpacing/>
        <w:jc w:val="center"/>
        <w:rPr>
          <w:rFonts w:ascii="Lato" w:eastAsia="Times New Roman" w:hAnsi="Lato" w:cs="Times New Roman"/>
          <w:b/>
          <w:sz w:val="20"/>
          <w:szCs w:val="20"/>
        </w:rPr>
      </w:pPr>
    </w:p>
    <w:p w14:paraId="599572CD" w14:textId="77777777" w:rsidR="00042551" w:rsidRPr="00C94D9B" w:rsidRDefault="00042551" w:rsidP="00042551">
      <w:pPr>
        <w:numPr>
          <w:ilvl w:val="0"/>
          <w:numId w:val="8"/>
        </w:numPr>
        <w:spacing w:after="0" w:line="360" w:lineRule="auto"/>
        <w:ind w:left="851"/>
        <w:contextualSpacing/>
        <w:jc w:val="both"/>
        <w:rPr>
          <w:rFonts w:ascii="Lato" w:eastAsia="Calibri" w:hAnsi="Lato" w:cs="Arial"/>
          <w:sz w:val="20"/>
          <w:szCs w:val="20"/>
          <w:lang w:val="id-ID"/>
        </w:rPr>
      </w:pPr>
      <w:r>
        <w:rPr>
          <w:rFonts w:ascii="Lato" w:eastAsia="Calibri" w:hAnsi="Lato" w:cs="Arial"/>
          <w:sz w:val="20"/>
          <w:szCs w:val="20"/>
          <w:lang w:val="id-ID"/>
        </w:rPr>
        <w:t xml:space="preserve">Tanpa mengesampingkan Kewajiban-kewajiban </w:t>
      </w:r>
      <w:r>
        <w:rPr>
          <w:rFonts w:ascii="Lato" w:eastAsia="Calibri" w:hAnsi="Lato" w:cs="Arial"/>
          <w:b/>
          <w:sz w:val="20"/>
          <w:szCs w:val="20"/>
          <w:lang w:val="id-ID"/>
        </w:rPr>
        <w:t xml:space="preserve">PIHAK PERTAMA </w:t>
      </w:r>
      <w:r>
        <w:rPr>
          <w:rFonts w:ascii="Lato" w:eastAsia="Calibri" w:hAnsi="Lato" w:cs="Arial"/>
          <w:sz w:val="20"/>
          <w:szCs w:val="20"/>
          <w:lang w:val="id-ID"/>
        </w:rPr>
        <w:t xml:space="preserve">yang lain, berdasarkan </w:t>
      </w:r>
      <w:r>
        <w:rPr>
          <w:rFonts w:ascii="Lato" w:eastAsia="Calibri" w:hAnsi="Lato" w:cs="Arial"/>
          <w:b/>
          <w:sz w:val="20"/>
          <w:szCs w:val="20"/>
          <w:lang w:val="id-ID"/>
        </w:rPr>
        <w:t xml:space="preserve">PERJANJIAN </w:t>
      </w:r>
      <w:r>
        <w:rPr>
          <w:rFonts w:ascii="Lato" w:eastAsia="Calibri" w:hAnsi="Lato" w:cs="Arial"/>
          <w:sz w:val="20"/>
          <w:szCs w:val="20"/>
          <w:lang w:val="id-ID"/>
        </w:rPr>
        <w:t xml:space="preserve">ini, maka Kewajiban </w:t>
      </w:r>
      <w:r>
        <w:rPr>
          <w:rFonts w:ascii="Lato" w:eastAsia="Calibri" w:hAnsi="Lato" w:cs="Arial"/>
          <w:b/>
          <w:sz w:val="20"/>
          <w:szCs w:val="20"/>
          <w:lang w:val="id-ID"/>
        </w:rPr>
        <w:t>PIHAK PERTAMA</w:t>
      </w:r>
      <w:r>
        <w:rPr>
          <w:rFonts w:ascii="Lato" w:eastAsia="Calibri" w:hAnsi="Lato" w:cs="Arial"/>
          <w:sz w:val="20"/>
          <w:szCs w:val="20"/>
          <w:lang w:val="id-ID"/>
        </w:rPr>
        <w:t xml:space="preserve"> dalam pelaksanaan </w:t>
      </w:r>
      <w:r>
        <w:rPr>
          <w:rFonts w:ascii="Lato" w:eastAsia="Calibri" w:hAnsi="Lato" w:cs="Arial"/>
          <w:b/>
          <w:sz w:val="20"/>
          <w:szCs w:val="20"/>
          <w:lang w:val="id-ID"/>
        </w:rPr>
        <w:t>PERJANJIAN</w:t>
      </w:r>
      <w:r>
        <w:rPr>
          <w:rFonts w:ascii="Lato" w:eastAsia="Calibri" w:hAnsi="Lato" w:cs="Arial"/>
          <w:sz w:val="20"/>
          <w:szCs w:val="20"/>
          <w:lang w:val="id-ID"/>
        </w:rPr>
        <w:t xml:space="preserve"> meliputi: </w:t>
      </w:r>
      <w:r w:rsidRPr="00C94D9B">
        <w:rPr>
          <w:rFonts w:ascii="Lato" w:eastAsia="Calibri" w:hAnsi="Lato" w:cs="Arial"/>
          <w:sz w:val="20"/>
          <w:szCs w:val="20"/>
        </w:rPr>
        <w:t xml:space="preserve"> </w:t>
      </w:r>
      <w:del w:id="73" w:author="Reyhan Putra Aryan" w:date="2018-02-21T15:15:00Z">
        <w:r w:rsidRPr="00C94D9B" w:rsidDel="009C5CB8">
          <w:rPr>
            <w:rFonts w:ascii="Lato" w:eastAsia="Calibri" w:hAnsi="Lato" w:cs="Arial"/>
            <w:sz w:val="20"/>
            <w:szCs w:val="20"/>
          </w:rPr>
          <w:delText>sistem pengambilan data mutasi dan pencocokan mutasi pada bank BRI, BNI, BNI Syariah, Bank Mandiri, Bank CIMB Niaga, dan CIMB Niaga Syariah yang dikelola ole</w:delText>
        </w:r>
      </w:del>
    </w:p>
    <w:p w14:paraId="5561FA4A" w14:textId="77777777" w:rsidR="00042551" w:rsidRDefault="00042551" w:rsidP="00042551">
      <w:pPr>
        <w:numPr>
          <w:ilvl w:val="0"/>
          <w:numId w:val="9"/>
        </w:numPr>
        <w:spacing w:after="0" w:line="360" w:lineRule="auto"/>
        <w:ind w:left="1418"/>
        <w:contextualSpacing/>
        <w:jc w:val="both"/>
        <w:rPr>
          <w:rFonts w:ascii="Lato" w:hAnsi="Lato"/>
          <w:sz w:val="20"/>
          <w:szCs w:val="20"/>
        </w:rPr>
      </w:pPr>
      <w:del w:id="74" w:author="Reyhan Putra Aryan" w:date="2018-02-21T15:15:00Z">
        <w:r w:rsidDel="009C5CB8">
          <w:rPr>
            <w:rFonts w:ascii="Lato" w:eastAsia="Calibri" w:hAnsi="Lato" w:cs="Arial"/>
            <w:sz w:val="20"/>
            <w:szCs w:val="20"/>
          </w:rPr>
          <w:delText xml:space="preserve">Menyediakan server khusus untuk menjalankan </w:delText>
        </w:r>
        <w:r w:rsidDel="009C5CB8">
          <w:rPr>
            <w:rFonts w:ascii="Lato" w:eastAsia="Calibri" w:hAnsi="Lato" w:cs="Arial"/>
            <w:iCs/>
            <w:sz w:val="20"/>
            <w:szCs w:val="20"/>
          </w:rPr>
          <w:delText>sistem</w:delText>
        </w:r>
        <w:r w:rsidDel="009C5CB8">
          <w:rPr>
            <w:rFonts w:ascii="Lato" w:eastAsia="Calibri" w:hAnsi="Lato" w:cs="Arial"/>
            <w:sz w:val="20"/>
            <w:szCs w:val="20"/>
          </w:rPr>
          <w:delText xml:space="preserve"> dan penyimpanan data mutasi bank yang dikelola </w:delText>
        </w:r>
        <w:r w:rsidDel="009C5CB8">
          <w:rPr>
            <w:rFonts w:ascii="Lato" w:eastAsia="Calibri" w:hAnsi="Lato" w:cs="Arial"/>
            <w:b/>
            <w:sz w:val="20"/>
            <w:szCs w:val="20"/>
          </w:rPr>
          <w:delText>PIHAK PERTAMA</w:delText>
        </w:r>
      </w:del>
      <w:ins w:id="75" w:author="Reyhan Putra Aryan" w:date="2018-02-21T15:16:00Z">
        <w:r>
          <w:rPr>
            <w:rFonts w:ascii="Lato" w:eastAsia="Calibri" w:hAnsi="Lato" w:cs="Arial"/>
            <w:sz w:val="20"/>
            <w:szCs w:val="20"/>
            <w:lang w:val="id-ID"/>
          </w:rPr>
          <w:t xml:space="preserve">Melakukan pembayaran biaya kepada </w:t>
        </w:r>
        <w:r>
          <w:rPr>
            <w:rFonts w:ascii="Lato" w:eastAsia="Calibri" w:hAnsi="Lato" w:cs="Arial"/>
            <w:b/>
            <w:sz w:val="20"/>
            <w:szCs w:val="20"/>
            <w:lang w:val="id-ID"/>
          </w:rPr>
          <w:t xml:space="preserve">PIHAK KEDUA </w:t>
        </w:r>
        <w:r>
          <w:rPr>
            <w:rFonts w:ascii="Lato" w:eastAsia="Calibri" w:hAnsi="Lato" w:cs="Arial"/>
            <w:sz w:val="20"/>
            <w:szCs w:val="20"/>
            <w:lang w:val="id-ID"/>
          </w:rPr>
          <w:t xml:space="preserve">sesuai dengan </w:t>
        </w:r>
        <w:r w:rsidRPr="009C5CB8">
          <w:rPr>
            <w:rFonts w:ascii="Lato" w:eastAsia="Calibri" w:hAnsi="Lato" w:cs="Arial"/>
            <w:b/>
            <w:sz w:val="20"/>
            <w:szCs w:val="20"/>
            <w:lang w:val="id-ID"/>
            <w:rPrChange w:id="76" w:author="Reyhan Putra Aryan" w:date="2018-02-21T15:16:00Z">
              <w:rPr>
                <w:rFonts w:ascii="Lato" w:eastAsia="Calibri" w:hAnsi="Lato" w:cs="Arial"/>
                <w:sz w:val="20"/>
                <w:szCs w:val="20"/>
                <w:lang w:val="id-ID"/>
              </w:rPr>
            </w:rPrChange>
          </w:rPr>
          <w:t>PASAL 6 PERJANJIAN</w:t>
        </w:r>
        <w:r>
          <w:rPr>
            <w:rFonts w:ascii="Lato" w:eastAsia="Calibri" w:hAnsi="Lato" w:cs="Arial"/>
            <w:sz w:val="20"/>
            <w:szCs w:val="20"/>
            <w:lang w:val="id-ID"/>
          </w:rPr>
          <w:t xml:space="preserve"> ini</w:t>
        </w:r>
      </w:ins>
      <w:r>
        <w:rPr>
          <w:rFonts w:ascii="Lato" w:eastAsia="Calibri" w:hAnsi="Lato" w:cs="Arial"/>
          <w:sz w:val="20"/>
          <w:szCs w:val="20"/>
        </w:rPr>
        <w:t>.</w:t>
      </w:r>
    </w:p>
    <w:p w14:paraId="2ACBBE3A" w14:textId="77777777" w:rsidR="00042551" w:rsidRPr="0081498F" w:rsidRDefault="00042551" w:rsidP="00042551">
      <w:pPr>
        <w:numPr>
          <w:ilvl w:val="0"/>
          <w:numId w:val="9"/>
        </w:numPr>
        <w:spacing w:after="0" w:line="360" w:lineRule="auto"/>
        <w:ind w:left="1418"/>
        <w:contextualSpacing/>
        <w:jc w:val="both"/>
        <w:rPr>
          <w:rFonts w:ascii="Lato" w:hAnsi="Lato"/>
          <w:sz w:val="20"/>
          <w:szCs w:val="20"/>
        </w:rPr>
      </w:pPr>
      <w:ins w:id="77" w:author="Reyhan Putra Aryan" w:date="2018-02-21T15:16:00Z">
        <w:r>
          <w:rPr>
            <w:rFonts w:ascii="Lato" w:eastAsia="Calibri" w:hAnsi="Lato" w:cs="Arial"/>
            <w:sz w:val="20"/>
            <w:szCs w:val="20"/>
          </w:rPr>
          <w:t xml:space="preserve">Melakukan pembayaran berupa reimburse </w:t>
        </w:r>
      </w:ins>
      <w:ins w:id="78" w:author="Reyhan Putra Aryan" w:date="2018-02-21T15:24:00Z">
        <w:r>
          <w:rPr>
            <w:rFonts w:ascii="Lato" w:eastAsia="Calibri" w:hAnsi="Lato" w:cs="Arial"/>
            <w:sz w:val="20"/>
            <w:szCs w:val="20"/>
          </w:rPr>
          <w:t xml:space="preserve">yang disertai dengan bukti pembelian yang valid </w:t>
        </w:r>
      </w:ins>
      <w:ins w:id="79" w:author="Reyhan Putra Aryan" w:date="2018-02-21T15:16:00Z">
        <w:r>
          <w:rPr>
            <w:rFonts w:ascii="Lato" w:eastAsia="Calibri" w:hAnsi="Lato" w:cs="Arial"/>
            <w:sz w:val="20"/>
            <w:szCs w:val="20"/>
          </w:rPr>
          <w:t xml:space="preserve">akan komponen yang </w:t>
        </w:r>
      </w:ins>
      <w:ins w:id="80" w:author="Reyhan Putra Aryan" w:date="2018-02-21T15:24:00Z">
        <w:r>
          <w:rPr>
            <w:rFonts w:ascii="Lato" w:eastAsia="Calibri" w:hAnsi="Lato" w:cs="Arial"/>
            <w:sz w:val="20"/>
            <w:szCs w:val="20"/>
          </w:rPr>
          <w:t>diperlukan</w:t>
        </w:r>
      </w:ins>
      <w:ins w:id="81" w:author="Reyhan Putra Aryan" w:date="2018-02-21T15:16:00Z">
        <w:r>
          <w:rPr>
            <w:rFonts w:ascii="Lato" w:eastAsia="Calibri" w:hAnsi="Lato" w:cs="Arial"/>
            <w:sz w:val="20"/>
            <w:szCs w:val="20"/>
          </w:rPr>
          <w:t xml:space="preserve"> oleh </w:t>
        </w:r>
        <w:r w:rsidRPr="009C5CB8">
          <w:rPr>
            <w:rFonts w:ascii="Lato" w:eastAsia="Calibri" w:hAnsi="Lato" w:cs="Arial"/>
            <w:b/>
            <w:sz w:val="20"/>
            <w:szCs w:val="20"/>
            <w:rPrChange w:id="82" w:author="Reyhan Putra Aryan" w:date="2018-02-21T15:16:00Z">
              <w:rPr>
                <w:rFonts w:ascii="Lato" w:eastAsia="Calibri" w:hAnsi="Lato" w:cs="Arial"/>
                <w:sz w:val="20"/>
                <w:szCs w:val="20"/>
              </w:rPr>
            </w:rPrChange>
          </w:rPr>
          <w:t>PIHAK KEDUA</w:t>
        </w:r>
        <w:r>
          <w:rPr>
            <w:rFonts w:ascii="Lato" w:eastAsia="Calibri" w:hAnsi="Lato" w:cs="Arial"/>
            <w:sz w:val="20"/>
            <w:szCs w:val="20"/>
          </w:rPr>
          <w:t>.</w:t>
        </w:r>
      </w:ins>
      <w:del w:id="83" w:author="Reyhan Putra Aryan" w:date="2018-02-21T15:16:00Z">
        <w:r w:rsidDel="009C5CB8">
          <w:rPr>
            <w:rFonts w:ascii="Lato" w:eastAsia="Calibri" w:hAnsi="Lato" w:cs="Arial"/>
            <w:sz w:val="20"/>
            <w:szCs w:val="20"/>
          </w:rPr>
          <w:delText xml:space="preserve">Menyediakan akun dengan fasilitas </w:delText>
        </w:r>
        <w:r w:rsidDel="009C5CB8">
          <w:rPr>
            <w:rFonts w:ascii="Lato" w:eastAsia="Calibri" w:hAnsi="Lato" w:cs="Arial"/>
            <w:i/>
            <w:sz w:val="20"/>
            <w:szCs w:val="20"/>
          </w:rPr>
          <w:delText>internet banking</w:delText>
        </w:r>
        <w:r w:rsidDel="009C5CB8">
          <w:rPr>
            <w:rFonts w:ascii="Lato" w:eastAsia="Calibri" w:hAnsi="Lato" w:cs="Arial"/>
            <w:sz w:val="20"/>
            <w:szCs w:val="20"/>
          </w:rPr>
          <w:delText xml:space="preserve"> yang memiliki akses untuk membaca data mutasi pada rekening bank </w:delText>
        </w:r>
        <w:r w:rsidDel="009C5CB8">
          <w:rPr>
            <w:rFonts w:ascii="Lato" w:eastAsia="Calibri" w:hAnsi="Lato" w:cs="Arial"/>
            <w:b/>
            <w:sz w:val="20"/>
            <w:szCs w:val="20"/>
          </w:rPr>
          <w:delText>PIHAK PERTAMA</w:delText>
        </w:r>
        <w:r w:rsidDel="009C5CB8">
          <w:rPr>
            <w:rFonts w:ascii="Lato" w:eastAsia="Calibri" w:hAnsi="Lato" w:cs="Arial"/>
            <w:sz w:val="20"/>
            <w:szCs w:val="20"/>
          </w:rPr>
          <w:delText>.</w:delText>
        </w:r>
      </w:del>
    </w:p>
    <w:p w14:paraId="654D8CA3" w14:textId="77777777" w:rsidR="00042551" w:rsidRPr="00C94D9B" w:rsidDel="009C5CB8" w:rsidRDefault="00042551" w:rsidP="00042551">
      <w:pPr>
        <w:numPr>
          <w:ilvl w:val="0"/>
          <w:numId w:val="9"/>
        </w:numPr>
        <w:spacing w:after="0" w:line="360" w:lineRule="auto"/>
        <w:ind w:left="1418"/>
        <w:contextualSpacing/>
        <w:jc w:val="both"/>
        <w:rPr>
          <w:del w:id="84" w:author="Reyhan Putra Aryan" w:date="2018-02-21T15:16:00Z"/>
          <w:rFonts w:ascii="Lato" w:hAnsi="Lato"/>
          <w:b/>
          <w:sz w:val="20"/>
          <w:szCs w:val="20"/>
        </w:rPr>
      </w:pPr>
      <w:r w:rsidRPr="00C94D9B">
        <w:rPr>
          <w:rFonts w:ascii="Lato" w:eastAsia="Calibri" w:hAnsi="Lato" w:cs="Arial"/>
          <w:b/>
          <w:sz w:val="20"/>
          <w:szCs w:val="20"/>
        </w:rPr>
        <w:t xml:space="preserve">[TAMBAHAN KEWAJIBAN BERSIFAT BEBAS </w:t>
      </w:r>
      <w:r>
        <w:rPr>
          <w:rFonts w:ascii="Lato" w:eastAsia="Calibri" w:hAnsi="Lato" w:cs="Arial"/>
          <w:b/>
          <w:sz w:val="20"/>
          <w:szCs w:val="20"/>
        </w:rPr>
        <w:t>,</w:t>
      </w:r>
      <w:r w:rsidRPr="00C94D9B">
        <w:rPr>
          <w:rFonts w:ascii="Lato" w:eastAsia="Calibri" w:hAnsi="Lato" w:cs="Arial"/>
          <w:b/>
          <w:sz w:val="20"/>
          <w:szCs w:val="20"/>
        </w:rPr>
        <w:t xml:space="preserve">TERGANTUNG PERTIMBANGAN </w:t>
      </w:r>
      <w:r>
        <w:rPr>
          <w:rFonts w:ascii="Lato" w:eastAsia="Calibri" w:hAnsi="Lato" w:cs="Arial"/>
          <w:b/>
          <w:sz w:val="20"/>
          <w:szCs w:val="20"/>
        </w:rPr>
        <w:t>DARI PARA PIHAK</w:t>
      </w:r>
      <w:r w:rsidRPr="00C94D9B">
        <w:rPr>
          <w:rFonts w:ascii="Lato" w:eastAsia="Calibri" w:hAnsi="Lato" w:cs="Arial"/>
          <w:b/>
          <w:sz w:val="20"/>
          <w:szCs w:val="20"/>
        </w:rPr>
        <w:t>]</w:t>
      </w:r>
      <w:r>
        <w:rPr>
          <w:rFonts w:ascii="Lato" w:eastAsia="Calibri" w:hAnsi="Lato" w:cs="Arial"/>
          <w:b/>
          <w:sz w:val="20"/>
          <w:szCs w:val="20"/>
        </w:rPr>
        <w:t>.</w:t>
      </w:r>
      <w:r>
        <w:rPr>
          <w:rFonts w:ascii="Lato" w:eastAsia="Calibri" w:hAnsi="Lato" w:cs="Arial"/>
          <w:b/>
          <w:sz w:val="20"/>
          <w:szCs w:val="20"/>
          <w:lang w:val="id-ID"/>
        </w:rPr>
        <w:t xml:space="preserve"> </w:t>
      </w:r>
    </w:p>
    <w:p w14:paraId="6B1933B0" w14:textId="77777777" w:rsidR="00042551" w:rsidDel="009C5CB8" w:rsidRDefault="00042551" w:rsidP="00042551">
      <w:pPr>
        <w:numPr>
          <w:ilvl w:val="0"/>
          <w:numId w:val="9"/>
        </w:numPr>
        <w:spacing w:after="0" w:line="360" w:lineRule="auto"/>
        <w:ind w:left="1418"/>
        <w:contextualSpacing/>
        <w:jc w:val="both"/>
        <w:rPr>
          <w:del w:id="85" w:author="Reyhan Putra Aryan" w:date="2018-02-21T15:16:00Z"/>
          <w:rFonts w:ascii="Lato" w:eastAsia="Calibri" w:hAnsi="Lato" w:cs="Arial"/>
          <w:sz w:val="20"/>
          <w:szCs w:val="20"/>
          <w:lang w:val="id-ID"/>
        </w:rPr>
      </w:pPr>
      <w:del w:id="86" w:author="Reyhan Putra Aryan" w:date="2018-02-21T15:16:00Z">
        <w:r w:rsidDel="009C5CB8">
          <w:rPr>
            <w:rFonts w:ascii="Lato" w:eastAsia="Calibri" w:hAnsi="Lato" w:cs="Arial"/>
            <w:sz w:val="20"/>
            <w:szCs w:val="20"/>
            <w:lang w:val="id-ID"/>
          </w:rPr>
          <w:delText xml:space="preserve">Dalam hal terjadi kerugian finansial yang diakibatkan karena terjadinya </w:delText>
        </w:r>
        <w:r w:rsidDel="009C5CB8">
          <w:rPr>
            <w:rFonts w:ascii="Lato" w:eastAsia="Calibri" w:hAnsi="Lato" w:cs="Arial"/>
            <w:i/>
            <w:sz w:val="20"/>
            <w:szCs w:val="20"/>
            <w:lang w:val="id-ID"/>
          </w:rPr>
          <w:delText>fraud</w:delText>
        </w:r>
        <w:r w:rsidDel="009C5CB8">
          <w:rPr>
            <w:rFonts w:ascii="Lato" w:eastAsia="Calibri" w:hAnsi="Lato" w:cs="Arial"/>
            <w:sz w:val="20"/>
            <w:szCs w:val="20"/>
            <w:lang w:val="id-ID"/>
          </w:rPr>
          <w:delText xml:space="preserve"> pada sistem </w:delText>
        </w:r>
        <w:r w:rsidDel="009C5CB8">
          <w:rPr>
            <w:rFonts w:ascii="Lato" w:eastAsia="Calibri" w:hAnsi="Lato" w:cs="Arial"/>
            <w:b/>
            <w:sz w:val="20"/>
            <w:szCs w:val="20"/>
            <w:lang w:val="id-ID"/>
          </w:rPr>
          <w:delText>PIHAK PERTAMA</w:delText>
        </w:r>
        <w:r w:rsidDel="009C5CB8">
          <w:rPr>
            <w:rFonts w:ascii="Lato" w:eastAsia="Calibri" w:hAnsi="Lato" w:cs="Arial"/>
            <w:sz w:val="20"/>
            <w:szCs w:val="20"/>
            <w:lang w:val="id-ID"/>
          </w:rPr>
          <w:delText xml:space="preserve">, maka kerugian ini menjadi tanggungan </w:delText>
        </w:r>
        <w:r w:rsidDel="009C5CB8">
          <w:rPr>
            <w:rFonts w:ascii="Lato" w:eastAsia="Calibri" w:hAnsi="Lato" w:cs="Arial"/>
            <w:b/>
            <w:sz w:val="20"/>
            <w:szCs w:val="20"/>
            <w:lang w:val="id-ID"/>
          </w:rPr>
          <w:delText>PIHAK PERTAMA</w:delText>
        </w:r>
        <w:r w:rsidDel="009C5CB8">
          <w:rPr>
            <w:rFonts w:ascii="Lato" w:eastAsia="Calibri" w:hAnsi="Lato" w:cs="Arial"/>
            <w:sz w:val="20"/>
            <w:szCs w:val="20"/>
            <w:lang w:val="id-ID"/>
          </w:rPr>
          <w:delText>.</w:delText>
        </w:r>
      </w:del>
    </w:p>
    <w:p w14:paraId="40E0C50C" w14:textId="77777777" w:rsidR="00042551" w:rsidDel="009C5CB8" w:rsidRDefault="00042551" w:rsidP="00042551">
      <w:pPr>
        <w:numPr>
          <w:ilvl w:val="0"/>
          <w:numId w:val="9"/>
        </w:numPr>
        <w:spacing w:after="0" w:line="360" w:lineRule="auto"/>
        <w:ind w:left="1418"/>
        <w:contextualSpacing/>
        <w:jc w:val="both"/>
        <w:rPr>
          <w:del w:id="87" w:author="Reyhan Putra Aryan" w:date="2018-02-21T15:16:00Z"/>
          <w:rFonts w:ascii="Lato" w:eastAsia="Calibri" w:hAnsi="Lato" w:cs="Arial"/>
          <w:sz w:val="20"/>
          <w:szCs w:val="20"/>
          <w:lang w:val="id-ID"/>
        </w:rPr>
      </w:pPr>
      <w:del w:id="88" w:author="Reyhan Putra Aryan" w:date="2018-02-21T15:16:00Z">
        <w:r w:rsidDel="009C5CB8">
          <w:rPr>
            <w:rFonts w:ascii="Lato" w:eastAsia="Calibri" w:hAnsi="Lato" w:cs="Arial"/>
            <w:sz w:val="20"/>
            <w:szCs w:val="20"/>
            <w:lang w:val="id-ID"/>
          </w:rPr>
          <w:delText xml:space="preserve">Melakukan pembayaran biaya kepada </w:delText>
        </w:r>
        <w:r w:rsidDel="009C5CB8">
          <w:rPr>
            <w:rFonts w:ascii="Lato" w:eastAsia="Calibri" w:hAnsi="Lato" w:cs="Arial"/>
            <w:b/>
            <w:sz w:val="20"/>
            <w:szCs w:val="20"/>
            <w:lang w:val="id-ID"/>
          </w:rPr>
          <w:delText xml:space="preserve">PIHAK KEDUA </w:delText>
        </w:r>
        <w:r w:rsidDel="009C5CB8">
          <w:rPr>
            <w:rFonts w:ascii="Lato" w:eastAsia="Calibri" w:hAnsi="Lato" w:cs="Arial"/>
            <w:sz w:val="20"/>
            <w:szCs w:val="20"/>
            <w:lang w:val="id-ID"/>
          </w:rPr>
          <w:delText xml:space="preserve">pada setiap baris mutasi </w:delText>
        </w:r>
        <w:r w:rsidDel="009C5CB8">
          <w:rPr>
            <w:rFonts w:ascii="Lato" w:eastAsia="Calibri" w:hAnsi="Lato" w:cs="Arial"/>
            <w:sz w:val="20"/>
            <w:szCs w:val="20"/>
          </w:rPr>
          <w:delText xml:space="preserve">yang berhasil diunduh oleh sistem mutasi </w:delText>
        </w:r>
        <w:r w:rsidDel="009C5CB8">
          <w:rPr>
            <w:rFonts w:ascii="Lato" w:eastAsia="Calibri" w:hAnsi="Lato" w:cs="Arial"/>
            <w:b/>
            <w:sz w:val="20"/>
            <w:szCs w:val="20"/>
          </w:rPr>
          <w:delText>PIHAK KEDUA</w:delText>
        </w:r>
        <w:r w:rsidDel="009C5CB8">
          <w:rPr>
            <w:rFonts w:ascii="Lato" w:eastAsia="Calibri" w:hAnsi="Lato" w:cs="Arial"/>
            <w:sz w:val="20"/>
            <w:szCs w:val="20"/>
          </w:rPr>
          <w:delText>.</w:delText>
        </w:r>
      </w:del>
    </w:p>
    <w:p w14:paraId="09F43C99" w14:textId="77777777" w:rsidR="00042551" w:rsidDel="009C5CB8" w:rsidRDefault="00042551" w:rsidP="00042551">
      <w:pPr>
        <w:numPr>
          <w:ilvl w:val="0"/>
          <w:numId w:val="9"/>
        </w:numPr>
        <w:spacing w:after="0" w:line="360" w:lineRule="auto"/>
        <w:ind w:left="1418"/>
        <w:contextualSpacing/>
        <w:jc w:val="both"/>
        <w:rPr>
          <w:del w:id="89" w:author="Reyhan Putra Aryan" w:date="2018-02-21T15:16:00Z"/>
          <w:rFonts w:ascii="Lato" w:eastAsia="Calibri" w:hAnsi="Lato" w:cs="Arial"/>
          <w:sz w:val="20"/>
          <w:szCs w:val="20"/>
          <w:lang w:val="id-ID"/>
        </w:rPr>
      </w:pPr>
      <w:del w:id="90" w:author="Reyhan Putra Aryan" w:date="2018-02-21T15:16:00Z">
        <w:r w:rsidDel="009C5CB8">
          <w:rPr>
            <w:rFonts w:ascii="Lato" w:eastAsia="Calibri" w:hAnsi="Lato" w:cs="Arial"/>
            <w:sz w:val="20"/>
            <w:szCs w:val="20"/>
            <w:lang w:val="id-ID"/>
          </w:rPr>
          <w:delText>Melakukan penelusuran bersama apabila terdapat kekurangan atau kelebihan baris mutasi.</w:delText>
        </w:r>
      </w:del>
    </w:p>
    <w:p w14:paraId="79C567E2" w14:textId="77777777" w:rsidR="00042551" w:rsidDel="009C5CB8" w:rsidRDefault="00042551" w:rsidP="00042551">
      <w:pPr>
        <w:numPr>
          <w:ilvl w:val="0"/>
          <w:numId w:val="9"/>
        </w:numPr>
        <w:spacing w:after="0" w:line="360" w:lineRule="auto"/>
        <w:ind w:left="1418"/>
        <w:contextualSpacing/>
        <w:jc w:val="both"/>
        <w:rPr>
          <w:del w:id="91" w:author="Reyhan Putra Aryan" w:date="2018-02-21T15:17:00Z"/>
          <w:rFonts w:ascii="Lato" w:eastAsia="Calibri" w:hAnsi="Lato" w:cs="Arial"/>
          <w:sz w:val="20"/>
          <w:szCs w:val="20"/>
          <w:lang w:val="id-ID"/>
        </w:rPr>
      </w:pPr>
      <w:del w:id="92" w:author="Reyhan Putra Aryan" w:date="2018-02-21T15:16:00Z">
        <w:r w:rsidDel="009C5CB8">
          <w:rPr>
            <w:rFonts w:ascii="Lato" w:eastAsia="Calibri" w:hAnsi="Lato" w:cs="Arial"/>
            <w:b/>
            <w:sz w:val="20"/>
            <w:szCs w:val="20"/>
            <w:lang w:val="id-ID"/>
          </w:rPr>
          <w:delText xml:space="preserve">PIHAK PERTAMA </w:delText>
        </w:r>
        <w:r w:rsidDel="009C5CB8">
          <w:rPr>
            <w:rFonts w:ascii="Lato" w:eastAsia="Calibri" w:hAnsi="Lato" w:cs="Arial"/>
            <w:sz w:val="20"/>
            <w:szCs w:val="20"/>
            <w:lang w:val="id-ID"/>
          </w:rPr>
          <w:delText xml:space="preserve">tidak bertanggung jawab akan kesalahan yang disebabkan oleh sistem bank </w:delText>
        </w:r>
        <w:r w:rsidDel="009C5CB8">
          <w:rPr>
            <w:rFonts w:ascii="Lato" w:eastAsia="Calibri" w:hAnsi="Lato" w:cs="Arial"/>
            <w:b/>
            <w:sz w:val="20"/>
            <w:szCs w:val="20"/>
            <w:lang w:val="id-ID"/>
          </w:rPr>
          <w:delText>PIHAK KEDUA</w:delText>
        </w:r>
        <w:r w:rsidDel="009C5CB8">
          <w:rPr>
            <w:rFonts w:ascii="Lato" w:eastAsia="Calibri" w:hAnsi="Lato" w:cs="Arial"/>
            <w:sz w:val="20"/>
            <w:szCs w:val="20"/>
            <w:lang w:val="id-ID"/>
          </w:rPr>
          <w:delText>.</w:delText>
        </w:r>
      </w:del>
    </w:p>
    <w:p w14:paraId="252F530C" w14:textId="77777777" w:rsidR="00042551" w:rsidRPr="009C5CB8" w:rsidDel="009C5CB8" w:rsidRDefault="00042551">
      <w:pPr>
        <w:numPr>
          <w:ilvl w:val="0"/>
          <w:numId w:val="9"/>
        </w:numPr>
        <w:spacing w:after="0" w:line="360" w:lineRule="auto"/>
        <w:ind w:left="1058"/>
        <w:contextualSpacing/>
        <w:jc w:val="both"/>
        <w:rPr>
          <w:del w:id="93" w:author="Reyhan Putra Aryan" w:date="2018-02-21T15:17:00Z"/>
          <w:rFonts w:ascii="Lato" w:eastAsia="Calibri" w:hAnsi="Lato" w:cs="Arial"/>
          <w:sz w:val="20"/>
          <w:szCs w:val="20"/>
          <w:lang w:val="id-ID"/>
        </w:rPr>
        <w:pPrChange w:id="94" w:author="Reyhan Putra Aryan" w:date="2018-02-21T15:17:00Z">
          <w:pPr>
            <w:spacing w:after="0" w:line="360" w:lineRule="auto"/>
            <w:ind w:left="1058"/>
            <w:contextualSpacing/>
            <w:jc w:val="both"/>
          </w:pPr>
        </w:pPrChange>
      </w:pPr>
    </w:p>
    <w:p w14:paraId="2391B646" w14:textId="77777777" w:rsidR="00042551" w:rsidDel="009C5CB8" w:rsidRDefault="00042551">
      <w:pPr>
        <w:numPr>
          <w:ilvl w:val="0"/>
          <w:numId w:val="9"/>
        </w:numPr>
        <w:spacing w:after="0" w:line="360" w:lineRule="auto"/>
        <w:ind w:left="1418"/>
        <w:contextualSpacing/>
        <w:jc w:val="both"/>
        <w:rPr>
          <w:del w:id="95" w:author="Reyhan Putra Aryan" w:date="2018-02-21T15:17:00Z"/>
          <w:rFonts w:ascii="Lato" w:eastAsia="Calibri" w:hAnsi="Lato" w:cs="Arial"/>
          <w:sz w:val="20"/>
          <w:szCs w:val="20"/>
          <w:lang w:val="id-ID"/>
        </w:rPr>
        <w:pPrChange w:id="96" w:author="Reyhan Putra Aryan" w:date="2018-02-21T15:17:00Z">
          <w:pPr>
            <w:spacing w:after="0" w:line="360" w:lineRule="auto"/>
            <w:ind w:left="851"/>
            <w:jc w:val="both"/>
          </w:pPr>
        </w:pPrChange>
      </w:pPr>
    </w:p>
    <w:p w14:paraId="280A56C6" w14:textId="77777777" w:rsidR="00042551" w:rsidRPr="009C5CB8" w:rsidRDefault="00042551">
      <w:pPr>
        <w:numPr>
          <w:ilvl w:val="0"/>
          <w:numId w:val="9"/>
        </w:numPr>
        <w:spacing w:after="0" w:line="360" w:lineRule="auto"/>
        <w:ind w:left="1418"/>
        <w:contextualSpacing/>
        <w:jc w:val="both"/>
        <w:rPr>
          <w:rFonts w:ascii="Lato" w:eastAsia="Calibri" w:hAnsi="Lato" w:cs="Arial"/>
          <w:sz w:val="20"/>
          <w:szCs w:val="20"/>
          <w:lang w:val="id-ID"/>
        </w:rPr>
        <w:pPrChange w:id="97" w:author="Reyhan Putra Aryan" w:date="2018-02-21T15:17:00Z">
          <w:pPr>
            <w:spacing w:after="0" w:line="360" w:lineRule="auto"/>
            <w:ind w:left="851"/>
            <w:jc w:val="both"/>
          </w:pPr>
        </w:pPrChange>
      </w:pPr>
    </w:p>
    <w:p w14:paraId="2FAFBE60" w14:textId="77777777" w:rsidR="00042551" w:rsidRDefault="00042551" w:rsidP="00042551">
      <w:pPr>
        <w:spacing w:after="0" w:line="360" w:lineRule="auto"/>
        <w:ind w:left="851"/>
        <w:jc w:val="both"/>
        <w:rPr>
          <w:rFonts w:ascii="Lato" w:eastAsia="Calibri" w:hAnsi="Lato" w:cs="Arial"/>
          <w:sz w:val="20"/>
          <w:szCs w:val="20"/>
          <w:lang w:val="id-ID"/>
        </w:rPr>
      </w:pPr>
    </w:p>
    <w:p w14:paraId="0427378E" w14:textId="77777777" w:rsidR="00042551" w:rsidRDefault="00042551" w:rsidP="00042551">
      <w:pPr>
        <w:numPr>
          <w:ilvl w:val="0"/>
          <w:numId w:val="8"/>
        </w:numPr>
        <w:spacing w:after="0" w:line="360" w:lineRule="auto"/>
        <w:contextualSpacing/>
        <w:jc w:val="both"/>
        <w:rPr>
          <w:rFonts w:ascii="Lato" w:eastAsia="Calibri" w:hAnsi="Lato" w:cs="Arial"/>
          <w:sz w:val="20"/>
          <w:szCs w:val="20"/>
          <w:lang w:val="id-ID"/>
        </w:rPr>
      </w:pPr>
      <w:r>
        <w:rPr>
          <w:rFonts w:ascii="Lato" w:eastAsia="Calibri" w:hAnsi="Lato" w:cs="Arial"/>
          <w:b/>
          <w:sz w:val="20"/>
          <w:szCs w:val="20"/>
          <w:lang w:val="id-ID"/>
        </w:rPr>
        <w:t>PIHAK PERTAMA</w:t>
      </w:r>
      <w:r>
        <w:rPr>
          <w:rFonts w:ascii="Lato" w:eastAsia="Calibri" w:hAnsi="Lato" w:cs="Arial"/>
          <w:sz w:val="20"/>
          <w:szCs w:val="20"/>
          <w:lang w:val="id-ID"/>
        </w:rPr>
        <w:t xml:space="preserve"> berhak untuk:</w:t>
      </w:r>
    </w:p>
    <w:p w14:paraId="6F8AEB6B" w14:textId="77777777" w:rsidR="00042551" w:rsidRPr="00E67B67" w:rsidRDefault="00042551" w:rsidP="00042551">
      <w:pPr>
        <w:numPr>
          <w:ilvl w:val="1"/>
          <w:numId w:val="8"/>
        </w:numPr>
        <w:spacing w:after="0" w:line="360" w:lineRule="auto"/>
        <w:contextualSpacing/>
        <w:jc w:val="both"/>
        <w:rPr>
          <w:rFonts w:ascii="Lato" w:hAnsi="Lato"/>
          <w:sz w:val="20"/>
          <w:szCs w:val="20"/>
        </w:rPr>
      </w:pPr>
      <w:r>
        <w:rPr>
          <w:rFonts w:ascii="Lato" w:eastAsia="Calibri" w:hAnsi="Lato" w:cs="Arial"/>
          <w:sz w:val="20"/>
          <w:szCs w:val="20"/>
        </w:rPr>
        <w:t>Mendapatkan</w:t>
      </w:r>
      <w:r>
        <w:rPr>
          <w:rFonts w:ascii="Lato" w:eastAsia="Calibri" w:hAnsi="Lato" w:cs="Arial"/>
          <w:sz w:val="20"/>
          <w:szCs w:val="20"/>
          <w:lang w:val="id-ID"/>
        </w:rPr>
        <w:t xml:space="preserve"> penanam tanda tangan digital yang mendukung ltv dan </w:t>
      </w:r>
      <w:r>
        <w:rPr>
          <w:rFonts w:ascii="Lato" w:eastAsia="Calibri" w:hAnsi="Lato" w:cs="Arial"/>
          <w:i/>
          <w:iCs/>
          <w:sz w:val="20"/>
          <w:szCs w:val="20"/>
          <w:lang w:val="id-ID"/>
        </w:rPr>
        <w:t>timestamp</w:t>
      </w:r>
      <w:r>
        <w:rPr>
          <w:rFonts w:ascii="Lato" w:eastAsia="Calibri" w:hAnsi="Lato" w:cs="Arial"/>
          <w:i/>
          <w:iCs/>
          <w:sz w:val="20"/>
          <w:szCs w:val="20"/>
        </w:rPr>
        <w:t>.</w:t>
      </w:r>
    </w:p>
    <w:p w14:paraId="3F7667D9" w14:textId="77777777" w:rsidR="00042551" w:rsidRPr="003F0ECC" w:rsidDel="003F0ECC" w:rsidRDefault="00042551" w:rsidP="00042551">
      <w:pPr>
        <w:numPr>
          <w:ilvl w:val="1"/>
          <w:numId w:val="8"/>
        </w:numPr>
        <w:spacing w:after="0" w:line="360" w:lineRule="auto"/>
        <w:contextualSpacing/>
        <w:jc w:val="both"/>
        <w:rPr>
          <w:del w:id="98" w:author="Reyhan Putra Aryan" w:date="2018-02-21T15:17:00Z"/>
          <w:rFonts w:ascii="Lato" w:hAnsi="Lato"/>
          <w:sz w:val="20"/>
          <w:szCs w:val="20"/>
          <w:rPrChange w:id="99" w:author="Reyhan Putra Aryan" w:date="2018-02-21T15:24:00Z">
            <w:rPr>
              <w:del w:id="100" w:author="Reyhan Putra Aryan" w:date="2018-02-21T15:17:00Z"/>
              <w:rFonts w:ascii="Lato" w:eastAsia="Calibri" w:hAnsi="Lato" w:cs="Arial"/>
              <w:sz w:val="20"/>
              <w:szCs w:val="20"/>
            </w:rPr>
          </w:rPrChange>
        </w:rPr>
      </w:pPr>
      <w:r>
        <w:rPr>
          <w:rFonts w:ascii="Lato" w:eastAsia="Calibri" w:hAnsi="Lato" w:cs="Arial"/>
          <w:sz w:val="20"/>
          <w:szCs w:val="20"/>
          <w:lang w:val="id-ID"/>
        </w:rPr>
        <w:t>Mendapatkan konvertor dokumen docx menjadi pdf yang mendukung kompleksitas layout tinggi.</w:t>
      </w:r>
    </w:p>
    <w:p w14:paraId="3C7AD2F6" w14:textId="77777777" w:rsidR="00042551" w:rsidRPr="009C5CB8" w:rsidRDefault="00042551">
      <w:pPr>
        <w:numPr>
          <w:ilvl w:val="1"/>
          <w:numId w:val="8"/>
        </w:numPr>
        <w:spacing w:after="0" w:line="360" w:lineRule="auto"/>
        <w:contextualSpacing/>
        <w:jc w:val="both"/>
        <w:rPr>
          <w:ins w:id="101" w:author="Reyhan Putra Aryan" w:date="2018-02-21T15:24:00Z"/>
          <w:rFonts w:ascii="Lato" w:hAnsi="Lato"/>
          <w:sz w:val="20"/>
          <w:szCs w:val="20"/>
          <w:rPrChange w:id="102" w:author="Reyhan Putra Aryan" w:date="2018-02-21T15:17:00Z">
            <w:rPr>
              <w:ins w:id="103" w:author="Reyhan Putra Aryan" w:date="2018-02-21T15:24:00Z"/>
              <w:rFonts w:ascii="Lato" w:eastAsia="Calibri" w:hAnsi="Lato" w:cs="Arial"/>
              <w:sz w:val="20"/>
              <w:szCs w:val="20"/>
            </w:rPr>
          </w:rPrChange>
        </w:rPr>
        <w:pPrChange w:id="104" w:author="Reyhan Putra Aryan" w:date="2018-02-21T15:17:00Z">
          <w:pPr>
            <w:spacing w:after="0" w:line="360" w:lineRule="auto"/>
            <w:outlineLvl w:val="0"/>
          </w:pPr>
        </w:pPrChange>
      </w:pPr>
    </w:p>
    <w:p w14:paraId="4EFC0D1F" w14:textId="77777777" w:rsidR="00042551" w:rsidRPr="00D30B0E" w:rsidRDefault="00042551" w:rsidP="00042551">
      <w:pPr>
        <w:numPr>
          <w:ilvl w:val="1"/>
          <w:numId w:val="8"/>
        </w:numPr>
        <w:spacing w:after="0" w:line="360" w:lineRule="auto"/>
        <w:contextualSpacing/>
        <w:jc w:val="both"/>
        <w:rPr>
          <w:rFonts w:ascii="Lato" w:hAnsi="Lato"/>
          <w:sz w:val="20"/>
          <w:szCs w:val="20"/>
        </w:rPr>
      </w:pPr>
      <w:ins w:id="105" w:author="Reyhan Putra Aryan" w:date="2018-02-21T15:25:00Z">
        <w:r>
          <w:rPr>
            <w:rFonts w:ascii="Lato" w:eastAsia="Calibri" w:hAnsi="Lato" w:cs="Arial"/>
            <w:sz w:val="20"/>
            <w:szCs w:val="20"/>
          </w:rPr>
          <w:t xml:space="preserve">Mendapatkan bukti pembelian yang valid untuk keperluan reimburse </w:t>
        </w:r>
      </w:ins>
      <w:ins w:id="106" w:author="Reyhan Putra Aryan" w:date="2018-02-21T15:32:00Z">
        <w:r>
          <w:rPr>
            <w:rFonts w:ascii="Lato" w:eastAsia="Calibri" w:hAnsi="Lato" w:cs="Arial"/>
            <w:sz w:val="20"/>
            <w:szCs w:val="20"/>
          </w:rPr>
          <w:t>dari</w:t>
        </w:r>
      </w:ins>
      <w:ins w:id="107" w:author="Reyhan Putra Aryan" w:date="2018-02-21T15:25:00Z">
        <w:r>
          <w:rPr>
            <w:rFonts w:ascii="Lato" w:eastAsia="Calibri" w:hAnsi="Lato" w:cs="Arial"/>
            <w:sz w:val="20"/>
            <w:szCs w:val="20"/>
          </w:rPr>
          <w:t xml:space="preserve"> </w:t>
        </w:r>
        <w:r w:rsidRPr="003F0ECC">
          <w:rPr>
            <w:rFonts w:ascii="Lato" w:eastAsia="Calibri" w:hAnsi="Lato" w:cs="Arial"/>
            <w:b/>
            <w:sz w:val="20"/>
            <w:szCs w:val="20"/>
            <w:rPrChange w:id="108" w:author="Reyhan Putra Aryan" w:date="2018-02-21T15:25:00Z">
              <w:rPr>
                <w:rFonts w:ascii="Lato" w:eastAsia="Calibri" w:hAnsi="Lato" w:cs="Arial"/>
                <w:sz w:val="20"/>
                <w:szCs w:val="20"/>
              </w:rPr>
            </w:rPrChange>
          </w:rPr>
          <w:t>PIHAK KEDUA</w:t>
        </w:r>
        <w:r>
          <w:rPr>
            <w:rFonts w:ascii="Lato" w:eastAsia="Calibri" w:hAnsi="Lato" w:cs="Arial"/>
            <w:sz w:val="20"/>
            <w:szCs w:val="20"/>
          </w:rPr>
          <w:t>.</w:t>
        </w:r>
      </w:ins>
      <w:del w:id="109" w:author="Reyhan Putra Aryan" w:date="2018-02-21T15:17:00Z">
        <w:r w:rsidRPr="009C5CB8" w:rsidDel="009C5CB8">
          <w:rPr>
            <w:rFonts w:ascii="Lato" w:eastAsia="Calibri" w:hAnsi="Lato" w:cs="Arial"/>
            <w:sz w:val="20"/>
            <w:szCs w:val="20"/>
          </w:rPr>
          <w:delText xml:space="preserve">Mendapatkan layanan </w:delText>
        </w:r>
        <w:r w:rsidRPr="009C5CB8" w:rsidDel="009C5CB8">
          <w:rPr>
            <w:rFonts w:ascii="Lato" w:eastAsia="Calibri" w:hAnsi="Lato" w:cs="Arial"/>
            <w:i/>
            <w:sz w:val="20"/>
            <w:szCs w:val="20"/>
          </w:rPr>
          <w:delText>maintenance</w:delText>
        </w:r>
        <w:r w:rsidRPr="009C5CB8" w:rsidDel="009C5CB8">
          <w:rPr>
            <w:rFonts w:ascii="Lato" w:eastAsia="Calibri" w:hAnsi="Lato" w:cs="Arial"/>
            <w:sz w:val="20"/>
            <w:szCs w:val="20"/>
          </w:rPr>
          <w:delText xml:space="preserve"> jika terjadi gangguan pada sistem unduh mutasi dengan </w:delText>
        </w:r>
        <w:r w:rsidRPr="009C5CB8" w:rsidDel="009C5CB8">
          <w:rPr>
            <w:rFonts w:ascii="Lato" w:eastAsia="Calibri" w:hAnsi="Lato" w:cs="Arial"/>
            <w:i/>
            <w:sz w:val="20"/>
            <w:szCs w:val="20"/>
          </w:rPr>
          <w:delText xml:space="preserve">Service Level Agreement </w:delText>
        </w:r>
        <w:r w:rsidRPr="009C5CB8" w:rsidDel="009C5CB8">
          <w:rPr>
            <w:rFonts w:ascii="Lato" w:eastAsia="Calibri" w:hAnsi="Lato" w:cs="Arial"/>
            <w:sz w:val="20"/>
            <w:szCs w:val="20"/>
          </w:rPr>
          <w:delText>(SLA) maksimal tiga hari kerja</w:delText>
        </w:r>
        <w:r w:rsidRPr="009C5CB8" w:rsidDel="009C5CB8">
          <w:rPr>
            <w:rFonts w:ascii="Lato" w:eastAsia="Calibri" w:hAnsi="Lato" w:cs="Arial"/>
            <w:sz w:val="20"/>
            <w:szCs w:val="20"/>
            <w:lang w:val="id-ID"/>
          </w:rPr>
          <w:delText>.</w:delText>
        </w:r>
      </w:del>
    </w:p>
    <w:p w14:paraId="36902B5D" w14:textId="77777777" w:rsidR="00042551" w:rsidRPr="00425559" w:rsidRDefault="00042551" w:rsidP="00042551">
      <w:pPr>
        <w:numPr>
          <w:ilvl w:val="1"/>
          <w:numId w:val="8"/>
        </w:numPr>
        <w:spacing w:after="0" w:line="360" w:lineRule="auto"/>
        <w:contextualSpacing/>
        <w:jc w:val="both"/>
        <w:rPr>
          <w:rFonts w:ascii="Lato" w:hAnsi="Lato"/>
          <w:sz w:val="20"/>
          <w:szCs w:val="20"/>
        </w:rPr>
      </w:pPr>
      <w:r>
        <w:rPr>
          <w:rFonts w:ascii="Lato" w:eastAsia="Calibri" w:hAnsi="Lato" w:cs="Arial"/>
          <w:sz w:val="20"/>
          <w:szCs w:val="20"/>
          <w:lang w:val="id-ID"/>
        </w:rPr>
        <w:t>Mendapatkan semua hak kekayaan intelektual dari hasil pengerjaan proyek.</w:t>
      </w:r>
    </w:p>
    <w:p w14:paraId="53DC651A" w14:textId="77777777" w:rsidR="00042551" w:rsidRPr="009C5CB8" w:rsidDel="009C5CB8" w:rsidRDefault="00042551" w:rsidP="00042551">
      <w:pPr>
        <w:spacing w:after="0" w:line="360" w:lineRule="auto"/>
        <w:ind w:left="1080"/>
        <w:contextualSpacing/>
        <w:jc w:val="both"/>
        <w:rPr>
          <w:del w:id="110" w:author="Reyhan Putra Aryan" w:date="2018-02-21T15:17:00Z"/>
          <w:rFonts w:ascii="Lato" w:hAnsi="Lato"/>
          <w:sz w:val="20"/>
          <w:szCs w:val="20"/>
          <w:rPrChange w:id="111" w:author="Reyhan Putra Aryan" w:date="2018-02-21T15:17:00Z">
            <w:rPr>
              <w:del w:id="112" w:author="Reyhan Putra Aryan" w:date="2018-02-21T15:17:00Z"/>
              <w:rFonts w:ascii="Lato" w:eastAsia="Calibri" w:hAnsi="Lato" w:cs="Arial"/>
              <w:sz w:val="20"/>
              <w:szCs w:val="20"/>
              <w:lang w:val="id-ID"/>
            </w:rPr>
          </w:rPrChange>
        </w:rPr>
      </w:pPr>
      <w:r w:rsidRPr="00C94D9B">
        <w:rPr>
          <w:rFonts w:ascii="Lato" w:eastAsia="Calibri" w:hAnsi="Lato" w:cs="Arial"/>
          <w:b/>
          <w:sz w:val="20"/>
          <w:szCs w:val="20"/>
        </w:rPr>
        <w:t xml:space="preserve">[TAMBAHAN </w:t>
      </w:r>
      <w:r>
        <w:rPr>
          <w:rFonts w:ascii="Lato" w:eastAsia="Calibri" w:hAnsi="Lato" w:cs="Arial"/>
          <w:b/>
          <w:sz w:val="20"/>
          <w:szCs w:val="20"/>
        </w:rPr>
        <w:t>HAK</w:t>
      </w:r>
      <w:r w:rsidRPr="00C94D9B">
        <w:rPr>
          <w:rFonts w:ascii="Lato" w:eastAsia="Calibri" w:hAnsi="Lato" w:cs="Arial"/>
          <w:b/>
          <w:sz w:val="20"/>
          <w:szCs w:val="20"/>
        </w:rPr>
        <w:t xml:space="preserve"> BERSIFAT BEBAS</w:t>
      </w:r>
      <w:r>
        <w:rPr>
          <w:rFonts w:ascii="Lato" w:eastAsia="Calibri" w:hAnsi="Lato" w:cs="Arial"/>
          <w:b/>
          <w:sz w:val="20"/>
          <w:szCs w:val="20"/>
        </w:rPr>
        <w:t xml:space="preserve">, </w:t>
      </w:r>
      <w:r w:rsidRPr="00C94D9B">
        <w:rPr>
          <w:rFonts w:ascii="Lato" w:eastAsia="Calibri" w:hAnsi="Lato" w:cs="Arial"/>
          <w:b/>
          <w:sz w:val="20"/>
          <w:szCs w:val="20"/>
        </w:rPr>
        <w:t xml:space="preserve">TERGANTUNG PERTIMBANGAN </w:t>
      </w:r>
      <w:r>
        <w:rPr>
          <w:rFonts w:ascii="Lato" w:eastAsia="Calibri" w:hAnsi="Lato" w:cs="Arial"/>
          <w:b/>
          <w:sz w:val="20"/>
          <w:szCs w:val="20"/>
        </w:rPr>
        <w:t>DARI PARA PIHAK</w:t>
      </w:r>
      <w:r w:rsidRPr="00C94D9B">
        <w:rPr>
          <w:rFonts w:ascii="Lato" w:eastAsia="Calibri" w:hAnsi="Lato" w:cs="Arial"/>
          <w:b/>
          <w:sz w:val="20"/>
          <w:szCs w:val="20"/>
        </w:rPr>
        <w:t>]</w:t>
      </w:r>
    </w:p>
    <w:p w14:paraId="491F79E0" w14:textId="77777777" w:rsidR="00042551" w:rsidRPr="00425559" w:rsidRDefault="00042551" w:rsidP="00042551">
      <w:pPr>
        <w:numPr>
          <w:ilvl w:val="1"/>
          <w:numId w:val="8"/>
        </w:numPr>
        <w:spacing w:after="0" w:line="360" w:lineRule="auto"/>
        <w:contextualSpacing/>
        <w:jc w:val="both"/>
        <w:rPr>
          <w:rFonts w:ascii="Lato" w:hAnsi="Lato"/>
          <w:sz w:val="20"/>
          <w:szCs w:val="20"/>
        </w:rPr>
      </w:pPr>
    </w:p>
    <w:p w14:paraId="579361A3" w14:textId="77777777" w:rsidR="00042551" w:rsidRDefault="00042551" w:rsidP="00042551">
      <w:pPr>
        <w:spacing w:after="0" w:line="360" w:lineRule="auto"/>
        <w:jc w:val="center"/>
        <w:outlineLvl w:val="0"/>
        <w:rPr>
          <w:ins w:id="113" w:author="Reyhan Putra Aryan" w:date="2018-02-21T15:17:00Z"/>
          <w:rFonts w:ascii="Lato" w:eastAsia="Calibri" w:hAnsi="Lato" w:cs="Arial"/>
          <w:b/>
          <w:sz w:val="20"/>
          <w:szCs w:val="20"/>
          <w:lang w:val="id-ID"/>
        </w:rPr>
      </w:pPr>
    </w:p>
    <w:p w14:paraId="4C158D32" w14:textId="77777777" w:rsidR="00042551" w:rsidRDefault="00042551" w:rsidP="00042551">
      <w:pPr>
        <w:spacing w:after="0" w:line="360" w:lineRule="auto"/>
        <w:jc w:val="center"/>
        <w:outlineLvl w:val="0"/>
        <w:rPr>
          <w:rFonts w:ascii="Lato" w:eastAsia="Calibri" w:hAnsi="Lato" w:cs="Arial"/>
          <w:b/>
          <w:sz w:val="20"/>
          <w:szCs w:val="20"/>
          <w:lang w:val="id-ID"/>
        </w:rPr>
      </w:pPr>
      <w:r>
        <w:rPr>
          <w:rFonts w:ascii="Lato" w:eastAsia="Calibri" w:hAnsi="Lato" w:cs="Arial"/>
          <w:b/>
          <w:sz w:val="20"/>
          <w:szCs w:val="20"/>
          <w:lang w:val="id-ID"/>
        </w:rPr>
        <w:t>PASAL 4</w:t>
      </w:r>
    </w:p>
    <w:p w14:paraId="71D68EFA" w14:textId="77777777" w:rsidR="00042551" w:rsidRDefault="00042551" w:rsidP="00042551">
      <w:pPr>
        <w:spacing w:after="0" w:line="360" w:lineRule="auto"/>
        <w:jc w:val="center"/>
        <w:rPr>
          <w:rFonts w:ascii="Lato" w:eastAsia="Calibri" w:hAnsi="Lato" w:cs="Arial"/>
          <w:b/>
          <w:sz w:val="20"/>
          <w:szCs w:val="20"/>
          <w:lang w:val="id-ID"/>
        </w:rPr>
      </w:pPr>
      <w:r>
        <w:rPr>
          <w:rFonts w:ascii="Lato" w:eastAsia="Calibri" w:hAnsi="Lato" w:cs="Arial"/>
          <w:b/>
          <w:sz w:val="20"/>
          <w:szCs w:val="20"/>
          <w:lang w:val="id-ID"/>
        </w:rPr>
        <w:t>KEWAJIBAN DAN HAK PIHAK KEDUA</w:t>
      </w:r>
    </w:p>
    <w:p w14:paraId="4F380887" w14:textId="77777777" w:rsidR="00042551" w:rsidRDefault="00042551" w:rsidP="00042551">
      <w:pPr>
        <w:spacing w:after="0" w:line="360" w:lineRule="auto"/>
        <w:jc w:val="center"/>
        <w:rPr>
          <w:rFonts w:ascii="Lato" w:eastAsia="Calibri" w:hAnsi="Lato" w:cs="Arial"/>
          <w:b/>
          <w:sz w:val="20"/>
          <w:szCs w:val="20"/>
          <w:lang w:val="id-ID"/>
        </w:rPr>
      </w:pPr>
    </w:p>
    <w:p w14:paraId="33ABF8B0" w14:textId="77777777" w:rsidR="00042551" w:rsidRPr="00C94D9B" w:rsidRDefault="00042551" w:rsidP="00042551">
      <w:pPr>
        <w:numPr>
          <w:ilvl w:val="0"/>
          <w:numId w:val="10"/>
        </w:numPr>
        <w:spacing w:after="0" w:line="360" w:lineRule="auto"/>
        <w:ind w:left="851"/>
        <w:contextualSpacing/>
        <w:jc w:val="both"/>
        <w:rPr>
          <w:rFonts w:ascii="Lato" w:eastAsia="Calibri" w:hAnsi="Lato" w:cs="Arial"/>
          <w:sz w:val="20"/>
          <w:szCs w:val="20"/>
          <w:lang w:val="id-ID"/>
        </w:rPr>
      </w:pPr>
      <w:r>
        <w:rPr>
          <w:rFonts w:ascii="Lato" w:eastAsia="Calibri" w:hAnsi="Lato" w:cs="Arial"/>
          <w:sz w:val="20"/>
          <w:szCs w:val="20"/>
          <w:lang w:val="id-ID"/>
        </w:rPr>
        <w:t xml:space="preserve">Tanpa mengesampingkan kewajiban-kewajiban </w:t>
      </w:r>
      <w:r>
        <w:rPr>
          <w:rFonts w:ascii="Lato" w:eastAsia="Calibri" w:hAnsi="Lato" w:cs="Arial"/>
          <w:b/>
          <w:sz w:val="20"/>
          <w:szCs w:val="20"/>
          <w:lang w:val="id-ID"/>
        </w:rPr>
        <w:t>PIHAK KEDUA</w:t>
      </w:r>
      <w:r>
        <w:rPr>
          <w:rFonts w:ascii="Lato" w:eastAsia="Calibri" w:hAnsi="Lato" w:cs="Arial"/>
          <w:sz w:val="20"/>
          <w:szCs w:val="20"/>
          <w:lang w:val="id-ID"/>
        </w:rPr>
        <w:t xml:space="preserve"> yang lain berdasarkan </w:t>
      </w:r>
      <w:r>
        <w:rPr>
          <w:rFonts w:ascii="Lato" w:eastAsia="Calibri" w:hAnsi="Lato" w:cs="Arial"/>
          <w:b/>
          <w:sz w:val="20"/>
          <w:szCs w:val="20"/>
          <w:lang w:val="id-ID"/>
        </w:rPr>
        <w:t>PERJANJIAN</w:t>
      </w:r>
      <w:r>
        <w:rPr>
          <w:rFonts w:ascii="Lato" w:eastAsia="Calibri" w:hAnsi="Lato" w:cs="Arial"/>
          <w:sz w:val="20"/>
          <w:szCs w:val="20"/>
          <w:lang w:val="id-ID"/>
        </w:rPr>
        <w:t xml:space="preserve"> ini  maka Kewajiban </w:t>
      </w:r>
      <w:r>
        <w:rPr>
          <w:rFonts w:ascii="Lato" w:eastAsia="Calibri" w:hAnsi="Lato" w:cs="Arial"/>
          <w:b/>
          <w:sz w:val="20"/>
          <w:szCs w:val="20"/>
          <w:lang w:val="id-ID"/>
        </w:rPr>
        <w:t>PIHAK KEDUA</w:t>
      </w:r>
      <w:r>
        <w:rPr>
          <w:rFonts w:ascii="Lato" w:eastAsia="Calibri" w:hAnsi="Lato" w:cs="Arial"/>
          <w:sz w:val="20"/>
          <w:szCs w:val="20"/>
          <w:lang w:val="id-ID"/>
        </w:rPr>
        <w:t xml:space="preserve"> dalam pelaksanaan </w:t>
      </w:r>
      <w:r>
        <w:rPr>
          <w:rFonts w:ascii="Lato" w:eastAsia="Calibri" w:hAnsi="Lato" w:cs="Arial"/>
          <w:b/>
          <w:sz w:val="20"/>
          <w:szCs w:val="20"/>
          <w:lang w:val="id-ID"/>
        </w:rPr>
        <w:t xml:space="preserve">PERJANJIAN </w:t>
      </w:r>
      <w:r>
        <w:rPr>
          <w:rFonts w:ascii="Lato" w:eastAsia="Calibri" w:hAnsi="Lato" w:cs="Arial"/>
          <w:sz w:val="20"/>
          <w:szCs w:val="20"/>
          <w:lang w:val="id-ID"/>
        </w:rPr>
        <w:t>ini meliputi :</w:t>
      </w:r>
      <w:r w:rsidRPr="00C94D9B">
        <w:rPr>
          <w:rFonts w:ascii="Lato" w:eastAsia="Calibri" w:hAnsi="Lato" w:cs="Arial"/>
          <w:sz w:val="20"/>
          <w:szCs w:val="20"/>
          <w:lang w:val="id-ID"/>
        </w:rPr>
        <w:t xml:space="preserve"> </w:t>
      </w:r>
      <w:del w:id="114" w:author="Reyhan Putra Aryan" w:date="2018-02-21T15:17:00Z">
        <w:r w:rsidRPr="00C94D9B" w:rsidDel="009C5CB8">
          <w:rPr>
            <w:rFonts w:ascii="Lato" w:eastAsia="Calibri" w:hAnsi="Lato" w:cs="Arial"/>
            <w:sz w:val="20"/>
            <w:szCs w:val="20"/>
            <w:lang w:val="id-ID"/>
          </w:rPr>
          <w:delText xml:space="preserve">akun dengan fasilitas </w:delText>
        </w:r>
        <w:r w:rsidRPr="00C94D9B" w:rsidDel="009C5CB8">
          <w:rPr>
            <w:rFonts w:ascii="Lato" w:eastAsia="Calibri" w:hAnsi="Lato" w:cs="Arial"/>
            <w:i/>
            <w:sz w:val="20"/>
            <w:szCs w:val="20"/>
            <w:lang w:val="id-ID"/>
          </w:rPr>
          <w:delText>internet banking</w:delText>
        </w:r>
        <w:r w:rsidRPr="00C94D9B" w:rsidDel="009C5CB8">
          <w:rPr>
            <w:rFonts w:ascii="Lato" w:eastAsia="Calibri" w:hAnsi="Lato" w:cs="Arial"/>
            <w:sz w:val="20"/>
            <w:szCs w:val="20"/>
            <w:lang w:val="id-ID"/>
          </w:rPr>
          <w:delText xml:space="preserve"> dan</w:delText>
        </w:r>
      </w:del>
    </w:p>
    <w:p w14:paraId="67704303" w14:textId="77777777" w:rsidR="00042551" w:rsidRDefault="00042551" w:rsidP="00042551">
      <w:pPr>
        <w:numPr>
          <w:ilvl w:val="0"/>
          <w:numId w:val="11"/>
        </w:numPr>
        <w:spacing w:after="0" w:line="360" w:lineRule="auto"/>
        <w:ind w:left="1276"/>
        <w:contextualSpacing/>
        <w:jc w:val="both"/>
        <w:rPr>
          <w:rFonts w:ascii="Lato" w:eastAsia="Calibri" w:hAnsi="Lato" w:cs="Arial"/>
          <w:b/>
          <w:sz w:val="20"/>
          <w:szCs w:val="20"/>
          <w:lang w:val="id-ID"/>
        </w:rPr>
      </w:pPr>
      <w:del w:id="115" w:author="Reyhan Putra Aryan" w:date="2018-02-21T15:18:00Z">
        <w:r w:rsidDel="009C5CB8">
          <w:rPr>
            <w:rFonts w:ascii="Lato" w:eastAsia="Calibri" w:hAnsi="Lato" w:cs="Arial"/>
            <w:sz w:val="20"/>
            <w:szCs w:val="20"/>
          </w:rPr>
          <w:lastRenderedPageBreak/>
          <w:delText xml:space="preserve">Menyiapkan </w:delText>
        </w:r>
      </w:del>
      <w:ins w:id="116" w:author="Reyhan Putra Aryan" w:date="2018-02-21T15:18:00Z">
        <w:r>
          <w:rPr>
            <w:rFonts w:ascii="Lato" w:eastAsia="Calibri" w:hAnsi="Lato" w:cs="Arial"/>
            <w:sz w:val="20"/>
            <w:szCs w:val="20"/>
          </w:rPr>
          <w:t xml:space="preserve">Membuat </w:t>
        </w:r>
      </w:ins>
      <w:del w:id="117" w:author="Reyhan Putra Aryan" w:date="2018-02-21T15:17:00Z">
        <w:r w:rsidDel="009C5CB8">
          <w:rPr>
            <w:rFonts w:ascii="Lato" w:eastAsia="Calibri" w:hAnsi="Lato" w:cs="Arial"/>
            <w:sz w:val="20"/>
            <w:szCs w:val="20"/>
          </w:rPr>
          <w:delText xml:space="preserve">sistem untuk melakukan pengunduhan mutasi otomatis dari bank BRI, BNI, BNI Syariah, Mandiri, CIMB Niaga, dan CIMB Niaga Syariah yang dimiliki oleh </w:delText>
        </w:r>
        <w:r w:rsidDel="009C5CB8">
          <w:rPr>
            <w:rFonts w:ascii="Lato" w:eastAsia="Calibri" w:hAnsi="Lato" w:cs="Arial"/>
            <w:b/>
            <w:sz w:val="20"/>
            <w:szCs w:val="20"/>
          </w:rPr>
          <w:delText>PIHAK PERTAMA</w:delText>
        </w:r>
      </w:del>
      <w:r>
        <w:rPr>
          <w:rFonts w:ascii="Lato" w:eastAsia="Calibri" w:hAnsi="Lato" w:cs="Arial"/>
          <w:sz w:val="20"/>
          <w:szCs w:val="20"/>
          <w:lang w:val="id-ID"/>
        </w:rPr>
        <w:t>Kovertor docx ke PDF juga penanam tanda tangan digital P12</w:t>
      </w:r>
      <w:r>
        <w:rPr>
          <w:rFonts w:ascii="Lato" w:eastAsia="Calibri" w:hAnsi="Lato" w:cs="Arial"/>
          <w:sz w:val="20"/>
          <w:szCs w:val="20"/>
        </w:rPr>
        <w:t xml:space="preserve"> sesuai dengan spesifikasi yang sudah disetujui.</w:t>
      </w:r>
    </w:p>
    <w:p w14:paraId="58C7CA71" w14:textId="77777777" w:rsidR="00042551" w:rsidRPr="00BB6F52" w:rsidRDefault="00042551" w:rsidP="00042551">
      <w:pPr>
        <w:numPr>
          <w:ilvl w:val="0"/>
          <w:numId w:val="11"/>
        </w:numPr>
        <w:spacing w:after="0" w:line="360" w:lineRule="auto"/>
        <w:ind w:left="1276"/>
        <w:contextualSpacing/>
        <w:jc w:val="both"/>
        <w:rPr>
          <w:rFonts w:ascii="Lato" w:hAnsi="Lato"/>
          <w:sz w:val="20"/>
          <w:szCs w:val="20"/>
        </w:rPr>
      </w:pPr>
      <w:del w:id="118" w:author="Reyhan Putra Aryan" w:date="2018-02-21T15:18:00Z">
        <w:r w:rsidDel="00A7604C">
          <w:rPr>
            <w:rFonts w:ascii="Lato" w:eastAsia="Calibri" w:hAnsi="Lato" w:cs="Arial"/>
            <w:sz w:val="20"/>
            <w:szCs w:val="20"/>
            <w:lang w:val="id-ID"/>
          </w:rPr>
          <w:delText xml:space="preserve">Menyiapkan sistem layanan </w:delText>
        </w:r>
        <w:r w:rsidDel="00A7604C">
          <w:rPr>
            <w:rFonts w:ascii="Lato" w:eastAsia="Calibri" w:hAnsi="Lato" w:cs="Arial"/>
            <w:sz w:val="20"/>
            <w:szCs w:val="20"/>
          </w:rPr>
          <w:delText xml:space="preserve">sistem unduh mutasi transaksi otomatis </w:delText>
        </w:r>
        <w:r w:rsidDel="00A7604C">
          <w:rPr>
            <w:rFonts w:ascii="Lato" w:eastAsia="Calibri" w:hAnsi="Lato" w:cs="Arial"/>
            <w:sz w:val="20"/>
            <w:szCs w:val="20"/>
            <w:lang w:val="id-ID"/>
          </w:rPr>
          <w:delText xml:space="preserve">untuk </w:delText>
        </w:r>
        <w:r w:rsidDel="00A7604C">
          <w:rPr>
            <w:rFonts w:ascii="Lato" w:eastAsia="Calibri" w:hAnsi="Lato" w:cs="Arial"/>
            <w:sz w:val="20"/>
            <w:szCs w:val="20"/>
          </w:rPr>
          <w:delText xml:space="preserve">pengecekan mutasi dan transaksi otomatis </w:delText>
        </w:r>
        <w:r w:rsidDel="00A7604C">
          <w:rPr>
            <w:rFonts w:ascii="Lato" w:eastAsia="Calibri" w:hAnsi="Lato" w:cs="Arial"/>
            <w:sz w:val="20"/>
            <w:szCs w:val="20"/>
            <w:lang w:val="id-ID"/>
          </w:rPr>
          <w:delText xml:space="preserve">yang terjamin keamanan dan akurasinya untuk mendukung aktivitas transaksi yang dilakukan oleh </w:delText>
        </w:r>
        <w:r w:rsidDel="00A7604C">
          <w:rPr>
            <w:rFonts w:ascii="Lato" w:eastAsia="Calibri" w:hAnsi="Lato" w:cs="Arial"/>
            <w:b/>
            <w:sz w:val="20"/>
            <w:szCs w:val="20"/>
            <w:lang w:val="id-ID"/>
          </w:rPr>
          <w:delText>PIHAK PERTAMA</w:delText>
        </w:r>
      </w:del>
      <w:ins w:id="119" w:author="Reyhan Putra Aryan" w:date="2018-02-21T15:18:00Z">
        <w:r>
          <w:rPr>
            <w:rFonts w:ascii="Lato" w:eastAsia="Calibri" w:hAnsi="Lato" w:cs="Arial"/>
            <w:sz w:val="20"/>
            <w:szCs w:val="20"/>
            <w:lang w:val="id-ID"/>
          </w:rPr>
          <w:t xml:space="preserve">Memberikan bukti pembelian </w:t>
        </w:r>
      </w:ins>
      <w:r>
        <w:rPr>
          <w:rFonts w:ascii="Lato" w:eastAsia="Calibri" w:hAnsi="Lato" w:cs="Arial"/>
          <w:sz w:val="20"/>
          <w:szCs w:val="20"/>
        </w:rPr>
        <w:t>hal</w:t>
      </w:r>
      <w:ins w:id="120" w:author="Reyhan Putra Aryan" w:date="2018-02-21T15:18:00Z">
        <w:r>
          <w:rPr>
            <w:rFonts w:ascii="Lato" w:eastAsia="Calibri" w:hAnsi="Lato" w:cs="Arial"/>
            <w:sz w:val="20"/>
            <w:szCs w:val="20"/>
            <w:lang w:val="id-ID"/>
          </w:rPr>
          <w:t xml:space="preserve"> yang diperlukan untuk p</w:t>
        </w:r>
      </w:ins>
      <w:r>
        <w:rPr>
          <w:rFonts w:ascii="Lato" w:eastAsia="Calibri" w:hAnsi="Lato" w:cs="Arial"/>
          <w:sz w:val="20"/>
          <w:szCs w:val="20"/>
          <w:lang w:val="id-ID"/>
        </w:rPr>
        <w:t xml:space="preserve">engerjaan proyek </w:t>
      </w:r>
      <w:ins w:id="121" w:author="Reyhan Putra Aryan" w:date="2018-02-21T15:18:00Z">
        <w:r>
          <w:rPr>
            <w:rFonts w:ascii="Lato" w:eastAsia="Calibri" w:hAnsi="Lato" w:cs="Arial"/>
            <w:sz w:val="20"/>
            <w:szCs w:val="20"/>
            <w:lang w:val="id-ID"/>
          </w:rPr>
          <w:t xml:space="preserve">kepada </w:t>
        </w:r>
        <w:r w:rsidRPr="00A7604C">
          <w:rPr>
            <w:rFonts w:ascii="Lato" w:eastAsia="Calibri" w:hAnsi="Lato" w:cs="Arial"/>
            <w:b/>
            <w:sz w:val="20"/>
            <w:szCs w:val="20"/>
            <w:lang w:val="id-ID"/>
            <w:rPrChange w:id="122" w:author="Reyhan Putra Aryan" w:date="2018-02-21T15:18:00Z">
              <w:rPr>
                <w:rFonts w:ascii="Lato" w:eastAsia="Calibri" w:hAnsi="Lato" w:cs="Arial"/>
                <w:sz w:val="20"/>
                <w:szCs w:val="20"/>
                <w:lang w:val="id-ID"/>
              </w:rPr>
            </w:rPrChange>
          </w:rPr>
          <w:t>PIHAK PERTAMA</w:t>
        </w:r>
      </w:ins>
      <w:r>
        <w:rPr>
          <w:rFonts w:ascii="Lato" w:eastAsia="Calibri" w:hAnsi="Lato" w:cs="Arial"/>
          <w:b/>
          <w:sz w:val="20"/>
          <w:szCs w:val="20"/>
          <w:lang w:val="id-ID"/>
        </w:rPr>
        <w:t>.</w:t>
      </w:r>
    </w:p>
    <w:p w14:paraId="03AE30AA" w14:textId="77777777" w:rsidR="00042551" w:rsidDel="00A7604C" w:rsidRDefault="00042551" w:rsidP="00042551">
      <w:pPr>
        <w:numPr>
          <w:ilvl w:val="0"/>
          <w:numId w:val="11"/>
        </w:numPr>
        <w:spacing w:after="0" w:line="360" w:lineRule="auto"/>
        <w:ind w:left="1276"/>
        <w:contextualSpacing/>
        <w:jc w:val="both"/>
        <w:rPr>
          <w:del w:id="123" w:author="Reyhan Putra Aryan" w:date="2018-02-21T15:19:00Z"/>
          <w:rFonts w:ascii="Lato" w:hAnsi="Lato"/>
          <w:sz w:val="20"/>
          <w:szCs w:val="20"/>
        </w:rPr>
      </w:pPr>
      <w:r w:rsidRPr="00C94D9B">
        <w:rPr>
          <w:rFonts w:ascii="Lato" w:eastAsia="Calibri" w:hAnsi="Lato" w:cs="Arial"/>
          <w:b/>
          <w:sz w:val="20"/>
          <w:szCs w:val="20"/>
        </w:rPr>
        <w:t>[TAMBAHAN KEWAJIBAN BERSIFAT BEBAS</w:t>
      </w:r>
      <w:r>
        <w:rPr>
          <w:rFonts w:ascii="Lato" w:eastAsia="Calibri" w:hAnsi="Lato" w:cs="Arial"/>
          <w:b/>
          <w:sz w:val="20"/>
          <w:szCs w:val="20"/>
        </w:rPr>
        <w:t xml:space="preserve">, </w:t>
      </w:r>
      <w:r w:rsidRPr="00C94D9B">
        <w:rPr>
          <w:rFonts w:ascii="Lato" w:eastAsia="Calibri" w:hAnsi="Lato" w:cs="Arial"/>
          <w:b/>
          <w:sz w:val="20"/>
          <w:szCs w:val="20"/>
        </w:rPr>
        <w:t xml:space="preserve">TERGANTUNG PERTIMBANGAN </w:t>
      </w:r>
      <w:r>
        <w:rPr>
          <w:rFonts w:ascii="Lato" w:eastAsia="Calibri" w:hAnsi="Lato" w:cs="Arial"/>
          <w:b/>
          <w:sz w:val="20"/>
          <w:szCs w:val="20"/>
        </w:rPr>
        <w:t>DARI PARA PIHAK</w:t>
      </w:r>
      <w:r w:rsidRPr="00C94D9B">
        <w:rPr>
          <w:rFonts w:ascii="Lato" w:eastAsia="Calibri" w:hAnsi="Lato" w:cs="Arial"/>
          <w:b/>
          <w:sz w:val="20"/>
          <w:szCs w:val="20"/>
        </w:rPr>
        <w:t>]</w:t>
      </w:r>
    </w:p>
    <w:p w14:paraId="4C8D948B" w14:textId="77777777" w:rsidR="00042551" w:rsidRPr="00A7604C" w:rsidDel="00A7604C" w:rsidRDefault="00042551" w:rsidP="00042551">
      <w:pPr>
        <w:numPr>
          <w:ilvl w:val="0"/>
          <w:numId w:val="11"/>
        </w:numPr>
        <w:spacing w:after="0" w:line="360" w:lineRule="auto"/>
        <w:ind w:left="1276"/>
        <w:contextualSpacing/>
        <w:jc w:val="both"/>
        <w:rPr>
          <w:del w:id="124" w:author="Reyhan Putra Aryan" w:date="2018-02-21T15:19:00Z"/>
          <w:rFonts w:ascii="Lato" w:hAnsi="Lato"/>
          <w:sz w:val="20"/>
          <w:szCs w:val="20"/>
        </w:rPr>
      </w:pPr>
      <w:del w:id="125" w:author="Reyhan Putra Aryan" w:date="2018-02-21T15:19:00Z">
        <w:r w:rsidRPr="00A7604C" w:rsidDel="00A7604C">
          <w:rPr>
            <w:rFonts w:ascii="Lato" w:eastAsia="Calibri" w:hAnsi="Lato" w:cs="Arial"/>
            <w:sz w:val="20"/>
            <w:szCs w:val="20"/>
          </w:rPr>
          <w:delText xml:space="preserve">Menyiapkan layanan </w:delText>
        </w:r>
        <w:r w:rsidRPr="00A7604C" w:rsidDel="00A7604C">
          <w:rPr>
            <w:rFonts w:ascii="Lato" w:eastAsia="Calibri" w:hAnsi="Lato" w:cs="Arial"/>
            <w:i/>
            <w:sz w:val="20"/>
            <w:szCs w:val="20"/>
          </w:rPr>
          <w:delText>maintenance</w:delText>
        </w:r>
        <w:r w:rsidRPr="00A7604C" w:rsidDel="00A7604C">
          <w:rPr>
            <w:rFonts w:ascii="Lato" w:eastAsia="Calibri" w:hAnsi="Lato" w:cs="Arial"/>
            <w:sz w:val="20"/>
            <w:szCs w:val="20"/>
          </w:rPr>
          <w:delText xml:space="preserve"> jika terjadi gangguan pada sistem unduh mutasi</w:delText>
        </w:r>
        <w:r w:rsidRPr="00A7604C" w:rsidDel="00A7604C">
          <w:rPr>
            <w:rFonts w:ascii="Lato" w:eastAsia="Calibri" w:hAnsi="Lato" w:cs="Arial"/>
            <w:b/>
            <w:sz w:val="20"/>
            <w:szCs w:val="20"/>
          </w:rPr>
          <w:delText xml:space="preserve"> </w:delText>
        </w:r>
        <w:r w:rsidRPr="00A7604C" w:rsidDel="00A7604C">
          <w:rPr>
            <w:rFonts w:ascii="Lato" w:eastAsia="Calibri" w:hAnsi="Lato" w:cs="Arial"/>
            <w:sz w:val="20"/>
            <w:szCs w:val="20"/>
          </w:rPr>
          <w:delText xml:space="preserve">dengan </w:delText>
        </w:r>
        <w:r w:rsidRPr="00A7604C" w:rsidDel="00A7604C">
          <w:rPr>
            <w:rFonts w:ascii="Lato" w:eastAsia="Calibri" w:hAnsi="Lato" w:cs="Arial"/>
            <w:i/>
            <w:sz w:val="20"/>
            <w:szCs w:val="20"/>
          </w:rPr>
          <w:delText>Service Level Agreement (SLA)</w:delText>
        </w:r>
        <w:r w:rsidRPr="00A7604C" w:rsidDel="00A7604C">
          <w:rPr>
            <w:rFonts w:ascii="Lato" w:eastAsia="Calibri" w:hAnsi="Lato" w:cs="Arial"/>
            <w:sz w:val="20"/>
            <w:szCs w:val="20"/>
          </w:rPr>
          <w:delText xml:space="preserve"> maksimal tiga hari kerja.</w:delText>
        </w:r>
      </w:del>
    </w:p>
    <w:p w14:paraId="6E886778" w14:textId="77777777" w:rsidR="00042551" w:rsidDel="00A7604C" w:rsidRDefault="00042551" w:rsidP="00042551">
      <w:pPr>
        <w:numPr>
          <w:ilvl w:val="0"/>
          <w:numId w:val="11"/>
        </w:numPr>
        <w:spacing w:after="0" w:line="360" w:lineRule="auto"/>
        <w:ind w:left="1276"/>
        <w:contextualSpacing/>
        <w:jc w:val="both"/>
        <w:rPr>
          <w:del w:id="126" w:author="Reyhan Putra Aryan" w:date="2018-02-21T15:19:00Z"/>
          <w:rFonts w:ascii="Lato" w:hAnsi="Lato"/>
          <w:sz w:val="20"/>
          <w:szCs w:val="20"/>
        </w:rPr>
      </w:pPr>
      <w:del w:id="127" w:author="Reyhan Putra Aryan" w:date="2018-02-21T15:19:00Z">
        <w:r w:rsidDel="00A7604C">
          <w:rPr>
            <w:rFonts w:ascii="Lato" w:eastAsia="Calibri" w:hAnsi="Lato" w:cs="Arial"/>
            <w:sz w:val="20"/>
            <w:szCs w:val="20"/>
            <w:lang w:val="id-ID"/>
          </w:rPr>
          <w:delText xml:space="preserve">Dalam hal terjadinya </w:delText>
        </w:r>
        <w:r w:rsidDel="00A7604C">
          <w:rPr>
            <w:rFonts w:ascii="Lato" w:eastAsia="Calibri" w:hAnsi="Lato" w:cs="Arial"/>
            <w:sz w:val="20"/>
            <w:szCs w:val="20"/>
          </w:rPr>
          <w:delText>inkonsistensi mutasi</w:delText>
        </w:r>
        <w:r w:rsidDel="00A7604C">
          <w:rPr>
            <w:rFonts w:ascii="Lato" w:eastAsia="Calibri" w:hAnsi="Lato" w:cs="Arial"/>
            <w:sz w:val="20"/>
            <w:szCs w:val="20"/>
            <w:lang w:val="id-ID"/>
          </w:rPr>
          <w:delText xml:space="preserve">, </w:delText>
        </w:r>
        <w:r w:rsidDel="00A7604C">
          <w:rPr>
            <w:rFonts w:ascii="Lato" w:eastAsia="Calibri" w:hAnsi="Lato" w:cs="Arial"/>
            <w:b/>
            <w:sz w:val="20"/>
            <w:szCs w:val="20"/>
            <w:lang w:val="id-ID"/>
          </w:rPr>
          <w:delText>PIHAK KEDUA</w:delText>
        </w:r>
        <w:r w:rsidDel="00A7604C">
          <w:rPr>
            <w:rFonts w:ascii="Lato" w:eastAsia="Calibri" w:hAnsi="Lato" w:cs="Arial"/>
            <w:sz w:val="20"/>
            <w:szCs w:val="20"/>
            <w:lang w:val="id-ID"/>
          </w:rPr>
          <w:delText xml:space="preserve"> berkewajiban melakukan proses penyelesaiannya antara lain dengan melakukan reset data mutasi yang sudah terambil dan mengganti dengan data mutasi terbaru pada hari yang terdapat inkonsistensi.</w:delText>
        </w:r>
      </w:del>
    </w:p>
    <w:p w14:paraId="01F651AC" w14:textId="77777777" w:rsidR="00042551" w:rsidDel="00A7604C" w:rsidRDefault="00042551" w:rsidP="00042551">
      <w:pPr>
        <w:numPr>
          <w:ilvl w:val="0"/>
          <w:numId w:val="11"/>
        </w:numPr>
        <w:spacing w:after="0" w:line="360" w:lineRule="auto"/>
        <w:ind w:left="1276"/>
        <w:contextualSpacing/>
        <w:jc w:val="both"/>
        <w:rPr>
          <w:del w:id="128" w:author="Reyhan Putra Aryan" w:date="2018-02-21T15:19:00Z"/>
          <w:rFonts w:ascii="Lato" w:eastAsia="Calibri" w:hAnsi="Lato" w:cs="Arial"/>
          <w:sz w:val="20"/>
          <w:szCs w:val="20"/>
          <w:lang w:val="id-ID"/>
        </w:rPr>
      </w:pPr>
      <w:del w:id="129" w:author="Reyhan Putra Aryan" w:date="2018-02-21T15:19:00Z">
        <w:r w:rsidDel="00A7604C">
          <w:rPr>
            <w:rFonts w:ascii="Lato" w:eastAsia="Calibri" w:hAnsi="Lato" w:cs="Arial"/>
            <w:sz w:val="20"/>
            <w:szCs w:val="20"/>
            <w:lang w:val="id-ID"/>
          </w:rPr>
          <w:delText>Dalam hal terjadi kerugian finansial yang diakibatkan karena terjadinya</w:delText>
        </w:r>
        <w:r w:rsidDel="00A7604C">
          <w:rPr>
            <w:rFonts w:ascii="Lato" w:eastAsia="Calibri" w:hAnsi="Lato" w:cs="Arial"/>
            <w:i/>
            <w:sz w:val="20"/>
            <w:szCs w:val="20"/>
            <w:lang w:val="id-ID"/>
          </w:rPr>
          <w:delText xml:space="preserve"> fraud</w:delText>
        </w:r>
        <w:r w:rsidDel="00A7604C">
          <w:rPr>
            <w:rFonts w:ascii="Lato" w:eastAsia="Calibri" w:hAnsi="Lato" w:cs="Arial"/>
            <w:sz w:val="20"/>
            <w:szCs w:val="20"/>
            <w:lang w:val="id-ID"/>
          </w:rPr>
          <w:delText xml:space="preserve"> pada sistem</w:delText>
        </w:r>
        <w:r w:rsidDel="00A7604C">
          <w:rPr>
            <w:rFonts w:ascii="Lato" w:eastAsia="Calibri" w:hAnsi="Lato" w:cs="Arial"/>
            <w:b/>
            <w:sz w:val="20"/>
            <w:szCs w:val="20"/>
            <w:lang w:val="id-ID"/>
          </w:rPr>
          <w:delText xml:space="preserve"> PIHAK KEDUA</w:delText>
        </w:r>
        <w:r w:rsidDel="00A7604C">
          <w:rPr>
            <w:rFonts w:ascii="Lato" w:eastAsia="Calibri" w:hAnsi="Lato" w:cs="Arial"/>
            <w:sz w:val="20"/>
            <w:szCs w:val="20"/>
            <w:lang w:val="id-ID"/>
          </w:rPr>
          <w:delText>, maka kerugian ini menjadi tanggungan</w:delText>
        </w:r>
        <w:r w:rsidDel="00A7604C">
          <w:rPr>
            <w:rFonts w:ascii="Lato" w:eastAsia="Calibri" w:hAnsi="Lato" w:cs="Arial"/>
            <w:b/>
            <w:sz w:val="20"/>
            <w:szCs w:val="20"/>
            <w:lang w:val="id-ID"/>
          </w:rPr>
          <w:delText xml:space="preserve"> PIHAK KEDUA</w:delText>
        </w:r>
        <w:r w:rsidDel="00A7604C">
          <w:rPr>
            <w:rFonts w:ascii="Lato" w:eastAsia="Calibri" w:hAnsi="Lato" w:cs="Arial"/>
            <w:sz w:val="20"/>
            <w:szCs w:val="20"/>
            <w:lang w:val="id-ID"/>
          </w:rPr>
          <w:delText>.</w:delText>
        </w:r>
      </w:del>
    </w:p>
    <w:p w14:paraId="61A7D653" w14:textId="77777777" w:rsidR="00042551" w:rsidDel="00A7604C" w:rsidRDefault="00042551" w:rsidP="00042551">
      <w:pPr>
        <w:numPr>
          <w:ilvl w:val="0"/>
          <w:numId w:val="11"/>
        </w:numPr>
        <w:spacing w:after="0" w:line="360" w:lineRule="auto"/>
        <w:ind w:left="1276"/>
        <w:contextualSpacing/>
        <w:jc w:val="both"/>
        <w:rPr>
          <w:del w:id="130" w:author="Reyhan Putra Aryan" w:date="2018-02-21T15:19:00Z"/>
          <w:rFonts w:ascii="Lato" w:eastAsia="Calibri" w:hAnsi="Lato" w:cs="Arial"/>
          <w:sz w:val="20"/>
          <w:szCs w:val="20"/>
          <w:lang w:val="id-ID"/>
        </w:rPr>
      </w:pPr>
      <w:del w:id="131" w:author="Reyhan Putra Aryan" w:date="2018-02-21T15:19:00Z">
        <w:r w:rsidDel="00A7604C">
          <w:rPr>
            <w:rFonts w:ascii="Lato" w:eastAsia="Calibri" w:hAnsi="Lato" w:cs="Arial"/>
            <w:sz w:val="20"/>
            <w:szCs w:val="20"/>
            <w:lang w:val="id-ID"/>
          </w:rPr>
          <w:delText xml:space="preserve">Penyediaan sistem yang terpercaya dan sumber daya manusia (SDM) yang memadai untuk kelancaran operasional </w:delText>
        </w:r>
        <w:r w:rsidDel="00A7604C">
          <w:rPr>
            <w:rFonts w:ascii="Lato" w:eastAsia="Calibri" w:hAnsi="Lato" w:cs="Arial"/>
            <w:b/>
            <w:sz w:val="20"/>
            <w:szCs w:val="20"/>
            <w:lang w:val="id-ID"/>
          </w:rPr>
          <w:delText>PIHAK PERTAMA</w:delText>
        </w:r>
        <w:r w:rsidDel="00A7604C">
          <w:rPr>
            <w:rFonts w:ascii="Lato" w:eastAsia="Calibri" w:hAnsi="Lato" w:cs="Arial"/>
            <w:sz w:val="20"/>
            <w:szCs w:val="20"/>
            <w:lang w:val="id-ID"/>
          </w:rPr>
          <w:delText xml:space="preserve"> dalam rangka pemanfaatan </w:delText>
        </w:r>
        <w:r w:rsidDel="00A7604C">
          <w:rPr>
            <w:rFonts w:ascii="Lato" w:eastAsia="Calibri" w:hAnsi="Lato" w:cs="Arial"/>
            <w:iCs/>
            <w:sz w:val="20"/>
            <w:szCs w:val="20"/>
          </w:rPr>
          <w:delText>sistem</w:delText>
        </w:r>
        <w:r w:rsidDel="00A7604C">
          <w:rPr>
            <w:rFonts w:ascii="Lato" w:eastAsia="Calibri" w:hAnsi="Lato" w:cs="Arial"/>
            <w:sz w:val="20"/>
            <w:szCs w:val="20"/>
          </w:rPr>
          <w:delText xml:space="preserve"> unduh mutasi transaksi yang dimiliki </w:delText>
        </w:r>
        <w:r w:rsidDel="00A7604C">
          <w:rPr>
            <w:rFonts w:ascii="Lato" w:eastAsia="Calibri" w:hAnsi="Lato" w:cs="Arial"/>
            <w:b/>
            <w:sz w:val="20"/>
            <w:szCs w:val="20"/>
          </w:rPr>
          <w:delText>PIHAK KEDUA</w:delText>
        </w:r>
        <w:r w:rsidDel="00A7604C">
          <w:rPr>
            <w:rFonts w:ascii="Lato" w:eastAsia="Calibri" w:hAnsi="Lato" w:cs="Arial"/>
            <w:sz w:val="20"/>
            <w:szCs w:val="20"/>
          </w:rPr>
          <w:delText>.</w:delText>
        </w:r>
      </w:del>
    </w:p>
    <w:p w14:paraId="7ED619C0" w14:textId="77777777" w:rsidR="00042551" w:rsidDel="00A7604C" w:rsidRDefault="00042551" w:rsidP="00042551">
      <w:pPr>
        <w:numPr>
          <w:ilvl w:val="0"/>
          <w:numId w:val="11"/>
        </w:numPr>
        <w:spacing w:after="0" w:line="360" w:lineRule="auto"/>
        <w:ind w:left="1276"/>
        <w:contextualSpacing/>
        <w:jc w:val="both"/>
        <w:rPr>
          <w:del w:id="132" w:author="Reyhan Putra Aryan" w:date="2018-02-21T15:19:00Z"/>
          <w:rFonts w:ascii="Lato" w:eastAsia="Calibri" w:hAnsi="Lato" w:cs="Arial"/>
          <w:sz w:val="20"/>
          <w:szCs w:val="20"/>
          <w:lang w:val="id-ID"/>
        </w:rPr>
      </w:pPr>
      <w:del w:id="133" w:author="Reyhan Putra Aryan" w:date="2018-02-21T15:19:00Z">
        <w:r w:rsidDel="00A7604C">
          <w:rPr>
            <w:rFonts w:ascii="Lato" w:eastAsia="Calibri" w:hAnsi="Lato" w:cs="Arial"/>
            <w:sz w:val="20"/>
            <w:szCs w:val="20"/>
            <w:lang w:val="id-ID"/>
          </w:rPr>
          <w:delText>Bertanggung jawab atas keamanan, kelancaran, dan kelayakan fasilitas layanan</w:delText>
        </w:r>
        <w:r w:rsidDel="00A7604C">
          <w:rPr>
            <w:rFonts w:ascii="Lato" w:eastAsia="Calibri" w:hAnsi="Lato" w:cs="Arial"/>
            <w:sz w:val="20"/>
            <w:szCs w:val="20"/>
          </w:rPr>
          <w:delText xml:space="preserve"> penggunaan sistem unduh mutasi transaksi </w:delText>
        </w:r>
        <w:r w:rsidDel="00A7604C">
          <w:rPr>
            <w:rFonts w:ascii="Lato" w:eastAsia="Calibri" w:hAnsi="Lato" w:cs="Arial"/>
            <w:sz w:val="20"/>
            <w:szCs w:val="20"/>
            <w:lang w:val="id-ID"/>
          </w:rPr>
          <w:delText xml:space="preserve">agar selalu dapat berjalan dengan baik, aman, layak, dan terkendali untuk digunakan oleh </w:delText>
        </w:r>
        <w:r w:rsidDel="00A7604C">
          <w:rPr>
            <w:rFonts w:ascii="Lato" w:eastAsia="Calibri" w:hAnsi="Lato" w:cs="Arial"/>
            <w:b/>
            <w:sz w:val="20"/>
            <w:szCs w:val="20"/>
            <w:lang w:val="id-ID"/>
          </w:rPr>
          <w:delText>PIHAK PERTAMA.</w:delText>
        </w:r>
      </w:del>
    </w:p>
    <w:p w14:paraId="76A6C54C" w14:textId="77777777" w:rsidR="00042551" w:rsidDel="00A7604C" w:rsidRDefault="00042551" w:rsidP="00042551">
      <w:pPr>
        <w:numPr>
          <w:ilvl w:val="0"/>
          <w:numId w:val="11"/>
        </w:numPr>
        <w:spacing w:after="0" w:line="360" w:lineRule="auto"/>
        <w:ind w:left="1276"/>
        <w:contextualSpacing/>
        <w:jc w:val="both"/>
        <w:rPr>
          <w:del w:id="134" w:author="Reyhan Putra Aryan" w:date="2018-02-21T15:19:00Z"/>
          <w:rFonts w:ascii="Lato" w:eastAsia="Calibri" w:hAnsi="Lato" w:cs="Arial"/>
          <w:sz w:val="20"/>
          <w:szCs w:val="20"/>
          <w:lang w:val="id-ID"/>
        </w:rPr>
      </w:pPr>
      <w:del w:id="135" w:author="Reyhan Putra Aryan" w:date="2018-02-21T15:19:00Z">
        <w:r w:rsidDel="00A7604C">
          <w:rPr>
            <w:rFonts w:ascii="Lato" w:eastAsia="Calibri" w:hAnsi="Lato" w:cs="Arial"/>
            <w:sz w:val="20"/>
            <w:szCs w:val="20"/>
            <w:lang w:val="id-ID"/>
          </w:rPr>
          <w:delText>Melakukan penelusuran bersama apabila terdapat kekurangan atau kelebihan baris mutasi.</w:delText>
        </w:r>
      </w:del>
    </w:p>
    <w:p w14:paraId="76EBD9D6" w14:textId="77777777" w:rsidR="00042551" w:rsidDel="00A7604C" w:rsidRDefault="00042551" w:rsidP="00042551">
      <w:pPr>
        <w:numPr>
          <w:ilvl w:val="0"/>
          <w:numId w:val="11"/>
        </w:numPr>
        <w:spacing w:after="0" w:line="360" w:lineRule="auto"/>
        <w:ind w:left="1276"/>
        <w:contextualSpacing/>
        <w:jc w:val="both"/>
        <w:rPr>
          <w:del w:id="136" w:author="Reyhan Putra Aryan" w:date="2018-02-21T15:19:00Z"/>
          <w:rFonts w:ascii="Lato" w:eastAsia="Calibri" w:hAnsi="Lato" w:cs="Arial"/>
          <w:sz w:val="20"/>
          <w:szCs w:val="20"/>
          <w:lang w:val="id-ID"/>
        </w:rPr>
      </w:pPr>
      <w:del w:id="137" w:author="Reyhan Putra Aryan" w:date="2018-02-21T15:19:00Z">
        <w:r w:rsidDel="00A7604C">
          <w:rPr>
            <w:rFonts w:ascii="Lato" w:eastAsia="Calibri" w:hAnsi="Lato" w:cs="Arial"/>
            <w:b/>
            <w:sz w:val="20"/>
            <w:szCs w:val="20"/>
            <w:lang w:val="id-ID"/>
          </w:rPr>
          <w:delText xml:space="preserve">PIHAK KEDUA </w:delText>
        </w:r>
        <w:r w:rsidDel="00A7604C">
          <w:rPr>
            <w:rFonts w:ascii="Lato" w:eastAsia="Calibri" w:hAnsi="Lato" w:cs="Arial"/>
            <w:sz w:val="20"/>
            <w:szCs w:val="20"/>
            <w:lang w:val="id-ID"/>
          </w:rPr>
          <w:delText xml:space="preserve">tidak bertanggung jawab akan kesalahan yang disebabkan oleh sistem bank dan/atau </w:delText>
        </w:r>
        <w:r w:rsidDel="00A7604C">
          <w:rPr>
            <w:rFonts w:ascii="Lato" w:eastAsia="Calibri" w:hAnsi="Lato" w:cs="Arial"/>
            <w:b/>
            <w:sz w:val="20"/>
            <w:szCs w:val="20"/>
            <w:lang w:val="id-ID"/>
          </w:rPr>
          <w:delText>PIHAK PERTAMA</w:delText>
        </w:r>
        <w:r w:rsidDel="00A7604C">
          <w:rPr>
            <w:rFonts w:ascii="Lato" w:eastAsia="Calibri" w:hAnsi="Lato" w:cs="Arial"/>
            <w:sz w:val="20"/>
            <w:szCs w:val="20"/>
            <w:lang w:val="id-ID"/>
          </w:rPr>
          <w:delText>.</w:delText>
        </w:r>
      </w:del>
    </w:p>
    <w:p w14:paraId="5110CFDE" w14:textId="77777777" w:rsidR="00042551" w:rsidRDefault="00042551">
      <w:pPr>
        <w:numPr>
          <w:ilvl w:val="0"/>
          <w:numId w:val="11"/>
        </w:numPr>
        <w:spacing w:after="0" w:line="360" w:lineRule="auto"/>
        <w:ind w:left="1276"/>
        <w:contextualSpacing/>
        <w:jc w:val="both"/>
        <w:rPr>
          <w:ins w:id="138" w:author="Rafi Putra Arriyan" w:date="2017-08-01T12:27:00Z"/>
          <w:rFonts w:ascii="Lato" w:eastAsia="Calibri" w:hAnsi="Lato" w:cs="Arial"/>
          <w:sz w:val="20"/>
          <w:szCs w:val="20"/>
          <w:lang w:val="id-ID"/>
        </w:rPr>
        <w:pPrChange w:id="139" w:author="Albertus Hendra" w:date="2018-03-08T21:18:00Z">
          <w:pPr>
            <w:spacing w:after="0" w:line="360" w:lineRule="auto"/>
            <w:jc w:val="both"/>
          </w:pPr>
        </w:pPrChange>
      </w:pPr>
    </w:p>
    <w:p w14:paraId="0D034B7F" w14:textId="77777777" w:rsidR="00042551" w:rsidRDefault="00042551" w:rsidP="00042551">
      <w:pPr>
        <w:spacing w:after="0" w:line="360" w:lineRule="auto"/>
        <w:jc w:val="both"/>
        <w:rPr>
          <w:rFonts w:ascii="Lato" w:eastAsia="Calibri" w:hAnsi="Lato" w:cs="Arial"/>
          <w:sz w:val="20"/>
          <w:szCs w:val="20"/>
          <w:lang w:val="id-ID"/>
        </w:rPr>
      </w:pPr>
    </w:p>
    <w:p w14:paraId="5274046D" w14:textId="77777777" w:rsidR="00042551" w:rsidRDefault="00042551" w:rsidP="00042551">
      <w:pPr>
        <w:numPr>
          <w:ilvl w:val="0"/>
          <w:numId w:val="10"/>
        </w:numPr>
        <w:spacing w:after="0" w:line="360" w:lineRule="auto"/>
        <w:contextualSpacing/>
        <w:jc w:val="both"/>
        <w:rPr>
          <w:rFonts w:ascii="Lato" w:eastAsia="Calibri" w:hAnsi="Lato" w:cs="Arial"/>
          <w:sz w:val="20"/>
          <w:szCs w:val="20"/>
          <w:lang w:val="id-ID"/>
        </w:rPr>
      </w:pPr>
      <w:r>
        <w:rPr>
          <w:rFonts w:ascii="Lato" w:eastAsia="Calibri" w:hAnsi="Lato" w:cs="Arial"/>
          <w:b/>
          <w:sz w:val="20"/>
          <w:szCs w:val="20"/>
          <w:lang w:val="id-ID"/>
        </w:rPr>
        <w:t>PIHAK KEDUA</w:t>
      </w:r>
      <w:r>
        <w:rPr>
          <w:rFonts w:ascii="Lato" w:eastAsia="Calibri" w:hAnsi="Lato" w:cs="Arial"/>
          <w:sz w:val="20"/>
          <w:szCs w:val="20"/>
          <w:lang w:val="id-ID"/>
        </w:rPr>
        <w:t xml:space="preserve"> berhak untuk:</w:t>
      </w:r>
    </w:p>
    <w:p w14:paraId="47DAB9C4" w14:textId="77777777" w:rsidR="00042551" w:rsidDel="00A7604C" w:rsidRDefault="00042551" w:rsidP="00042551">
      <w:pPr>
        <w:numPr>
          <w:ilvl w:val="1"/>
          <w:numId w:val="10"/>
        </w:numPr>
        <w:spacing w:after="0" w:line="360" w:lineRule="auto"/>
        <w:ind w:left="1276"/>
        <w:contextualSpacing/>
        <w:jc w:val="both"/>
        <w:rPr>
          <w:del w:id="140" w:author="Reyhan Putra Aryan" w:date="2018-02-21T15:19:00Z"/>
          <w:rFonts w:ascii="Lato" w:hAnsi="Lato"/>
          <w:sz w:val="20"/>
          <w:szCs w:val="20"/>
        </w:rPr>
      </w:pPr>
      <w:del w:id="141" w:author="Reyhan Putra Aryan" w:date="2018-02-21T15:19:00Z">
        <w:r w:rsidDel="00A7604C">
          <w:rPr>
            <w:rFonts w:ascii="Lato" w:eastAsia="Calibri" w:hAnsi="Lato" w:cs="Arial"/>
            <w:sz w:val="20"/>
            <w:szCs w:val="20"/>
          </w:rPr>
          <w:delText xml:space="preserve">Mendapatkan akun dengan fasilitas </w:delText>
        </w:r>
        <w:r w:rsidDel="00A7604C">
          <w:rPr>
            <w:rFonts w:ascii="Lato" w:eastAsia="Calibri" w:hAnsi="Lato" w:cs="Arial"/>
            <w:i/>
            <w:sz w:val="20"/>
            <w:szCs w:val="20"/>
          </w:rPr>
          <w:delText>internet banking</w:delText>
        </w:r>
        <w:r w:rsidDel="00A7604C">
          <w:rPr>
            <w:rFonts w:ascii="Lato" w:eastAsia="Calibri" w:hAnsi="Lato" w:cs="Arial"/>
            <w:sz w:val="20"/>
            <w:szCs w:val="20"/>
          </w:rPr>
          <w:delText xml:space="preserve"> yang memiliki akses untuk membaca data mutasi pada rekening bank </w:delText>
        </w:r>
        <w:r w:rsidDel="00A7604C">
          <w:rPr>
            <w:rFonts w:ascii="Lato" w:eastAsia="Calibri" w:hAnsi="Lato" w:cs="Arial"/>
            <w:b/>
            <w:sz w:val="20"/>
            <w:szCs w:val="20"/>
          </w:rPr>
          <w:delText>PIHAK PERTAMA</w:delText>
        </w:r>
        <w:r w:rsidDel="00A7604C">
          <w:rPr>
            <w:rFonts w:ascii="Lato" w:eastAsia="Calibri" w:hAnsi="Lato" w:cs="Arial"/>
            <w:sz w:val="20"/>
            <w:szCs w:val="20"/>
          </w:rPr>
          <w:delText>.</w:delText>
        </w:r>
      </w:del>
    </w:p>
    <w:p w14:paraId="2D156AD2" w14:textId="77777777" w:rsidR="00042551" w:rsidRDefault="00042551" w:rsidP="00042551">
      <w:pPr>
        <w:numPr>
          <w:ilvl w:val="1"/>
          <w:numId w:val="10"/>
        </w:numPr>
        <w:spacing w:after="0" w:line="360" w:lineRule="auto"/>
        <w:ind w:left="1276"/>
        <w:contextualSpacing/>
        <w:jc w:val="both"/>
        <w:rPr>
          <w:ins w:id="142" w:author="Reyhan Putra Aryan" w:date="2018-02-21T15:19:00Z"/>
          <w:rFonts w:ascii="Lato" w:eastAsia="Calibri" w:hAnsi="Lato" w:cs="Arial"/>
          <w:sz w:val="20"/>
          <w:szCs w:val="20"/>
          <w:lang w:val="id-ID"/>
        </w:rPr>
      </w:pPr>
      <w:ins w:id="143" w:author="Reyhan Putra Aryan" w:date="2018-02-21T15:19:00Z">
        <w:r>
          <w:rPr>
            <w:rFonts w:ascii="Lato" w:eastAsia="Calibri" w:hAnsi="Lato" w:cs="Arial"/>
            <w:sz w:val="20"/>
            <w:szCs w:val="20"/>
            <w:lang w:val="id-ID"/>
          </w:rPr>
          <w:t xml:space="preserve">Menerima pembayaran dari </w:t>
        </w:r>
        <w:r>
          <w:rPr>
            <w:rFonts w:ascii="Lato" w:eastAsia="Calibri" w:hAnsi="Lato" w:cs="Arial"/>
            <w:b/>
            <w:sz w:val="20"/>
            <w:szCs w:val="20"/>
            <w:lang w:val="id-ID"/>
          </w:rPr>
          <w:t>PIHAK PERTAMA</w:t>
        </w:r>
        <w:r>
          <w:rPr>
            <w:rFonts w:ascii="Lato" w:eastAsia="Calibri" w:hAnsi="Lato" w:cs="Arial"/>
            <w:sz w:val="20"/>
            <w:szCs w:val="20"/>
            <w:lang w:val="id-ID"/>
          </w:rPr>
          <w:t xml:space="preserve"> sesuai dengan biaya transaksi yang tercantum pada </w:t>
        </w:r>
        <w:r w:rsidRPr="00C94D9B">
          <w:rPr>
            <w:rFonts w:ascii="Lato" w:eastAsia="Calibri" w:hAnsi="Lato" w:cs="Arial"/>
            <w:b/>
            <w:sz w:val="20"/>
            <w:szCs w:val="20"/>
            <w:lang w:val="id-ID"/>
          </w:rPr>
          <w:t>P</w:t>
        </w:r>
      </w:ins>
      <w:r>
        <w:rPr>
          <w:rFonts w:ascii="Lato" w:eastAsia="Calibri" w:hAnsi="Lato" w:cs="Arial"/>
          <w:b/>
          <w:sz w:val="20"/>
          <w:szCs w:val="20"/>
        </w:rPr>
        <w:t>ASAL</w:t>
      </w:r>
      <w:ins w:id="144" w:author="Reyhan Putra Aryan" w:date="2018-02-21T15:19:00Z">
        <w:r w:rsidRPr="00C94D9B">
          <w:rPr>
            <w:rFonts w:ascii="Lato" w:eastAsia="Calibri" w:hAnsi="Lato" w:cs="Arial"/>
            <w:b/>
            <w:sz w:val="20"/>
            <w:szCs w:val="20"/>
            <w:lang w:val="id-ID"/>
          </w:rPr>
          <w:t xml:space="preserve"> </w:t>
        </w:r>
        <w:r w:rsidRPr="00C94D9B">
          <w:rPr>
            <w:rFonts w:ascii="Lato" w:eastAsia="Calibri" w:hAnsi="Lato" w:cs="Arial"/>
            <w:b/>
            <w:sz w:val="20"/>
            <w:szCs w:val="20"/>
          </w:rPr>
          <w:t>6</w:t>
        </w:r>
        <w:r>
          <w:rPr>
            <w:rFonts w:ascii="Lato" w:eastAsia="Calibri" w:hAnsi="Lato" w:cs="Arial"/>
            <w:sz w:val="20"/>
            <w:szCs w:val="20"/>
            <w:lang w:val="id-ID"/>
          </w:rPr>
          <w:t xml:space="preserve"> </w:t>
        </w:r>
        <w:r>
          <w:rPr>
            <w:rFonts w:ascii="Lato" w:eastAsia="Calibri" w:hAnsi="Lato" w:cs="Arial"/>
            <w:b/>
            <w:sz w:val="20"/>
            <w:szCs w:val="20"/>
            <w:lang w:val="id-ID"/>
          </w:rPr>
          <w:t>PERJANJIAN</w:t>
        </w:r>
        <w:r>
          <w:rPr>
            <w:rFonts w:ascii="Lato" w:eastAsia="Calibri" w:hAnsi="Lato" w:cs="Arial"/>
            <w:sz w:val="20"/>
            <w:szCs w:val="20"/>
            <w:lang w:val="id-ID"/>
          </w:rPr>
          <w:t xml:space="preserve"> ini.</w:t>
        </w:r>
      </w:ins>
    </w:p>
    <w:p w14:paraId="29AFD33B" w14:textId="77777777" w:rsidR="00042551" w:rsidRDefault="00042551" w:rsidP="00042551">
      <w:pPr>
        <w:numPr>
          <w:ilvl w:val="1"/>
          <w:numId w:val="10"/>
        </w:numPr>
        <w:spacing w:after="0" w:line="360" w:lineRule="auto"/>
        <w:ind w:left="1276"/>
        <w:contextualSpacing/>
        <w:jc w:val="both"/>
        <w:rPr>
          <w:rFonts w:ascii="Lato" w:eastAsia="Calibri" w:hAnsi="Lato" w:cs="Arial"/>
          <w:sz w:val="20"/>
          <w:szCs w:val="20"/>
          <w:lang w:val="id-ID"/>
        </w:rPr>
      </w:pPr>
      <w:ins w:id="145" w:author="Reyhan Putra Aryan" w:date="2018-02-21T15:19:00Z">
        <w:r>
          <w:rPr>
            <w:rFonts w:ascii="Lato" w:eastAsia="Calibri" w:hAnsi="Lato" w:cs="Arial"/>
            <w:sz w:val="20"/>
            <w:szCs w:val="20"/>
            <w:lang w:val="id-ID"/>
          </w:rPr>
          <w:t xml:space="preserve">Menerima pembayaran dari </w:t>
        </w:r>
        <w:r>
          <w:rPr>
            <w:rFonts w:ascii="Lato" w:eastAsia="Calibri" w:hAnsi="Lato" w:cs="Arial"/>
            <w:b/>
            <w:sz w:val="20"/>
            <w:szCs w:val="20"/>
            <w:lang w:val="id-ID"/>
          </w:rPr>
          <w:t>PIHAK PERTAMA</w:t>
        </w:r>
        <w:r>
          <w:rPr>
            <w:rFonts w:ascii="Lato" w:eastAsia="Calibri" w:hAnsi="Lato" w:cs="Arial"/>
            <w:sz w:val="20"/>
            <w:szCs w:val="20"/>
            <w:lang w:val="id-ID"/>
          </w:rPr>
          <w:t xml:space="preserve"> untuk pembelian komponen yang disertai dengan bukti pembelian yang valid.</w:t>
        </w:r>
      </w:ins>
    </w:p>
    <w:p w14:paraId="59474936" w14:textId="77777777" w:rsidR="00042551" w:rsidRPr="00A7604C" w:rsidRDefault="00042551" w:rsidP="00042551">
      <w:pPr>
        <w:numPr>
          <w:ilvl w:val="1"/>
          <w:numId w:val="10"/>
        </w:numPr>
        <w:spacing w:after="0" w:line="360" w:lineRule="auto"/>
        <w:ind w:left="1276"/>
        <w:contextualSpacing/>
        <w:jc w:val="both"/>
        <w:rPr>
          <w:ins w:id="146" w:author="Reyhan Putra Aryan" w:date="2018-02-21T15:19:00Z"/>
          <w:rFonts w:ascii="Lato" w:eastAsia="Calibri" w:hAnsi="Lato" w:cs="Arial"/>
          <w:sz w:val="20"/>
          <w:szCs w:val="20"/>
          <w:lang w:val="id-ID"/>
        </w:rPr>
      </w:pPr>
      <w:r w:rsidRPr="00C94D9B">
        <w:rPr>
          <w:rFonts w:ascii="Lato" w:eastAsia="Calibri" w:hAnsi="Lato" w:cs="Arial"/>
          <w:b/>
          <w:sz w:val="20"/>
          <w:szCs w:val="20"/>
        </w:rPr>
        <w:t xml:space="preserve">[TAMBAHAN </w:t>
      </w:r>
      <w:r>
        <w:rPr>
          <w:rFonts w:ascii="Lato" w:eastAsia="Calibri" w:hAnsi="Lato" w:cs="Arial"/>
          <w:b/>
          <w:sz w:val="20"/>
          <w:szCs w:val="20"/>
        </w:rPr>
        <w:t>HAK</w:t>
      </w:r>
      <w:r w:rsidRPr="00C94D9B">
        <w:rPr>
          <w:rFonts w:ascii="Lato" w:eastAsia="Calibri" w:hAnsi="Lato" w:cs="Arial"/>
          <w:b/>
          <w:sz w:val="20"/>
          <w:szCs w:val="20"/>
        </w:rPr>
        <w:t xml:space="preserve"> BERSIFAT BEBAS</w:t>
      </w:r>
      <w:r>
        <w:rPr>
          <w:rFonts w:ascii="Lato" w:eastAsia="Calibri" w:hAnsi="Lato" w:cs="Arial"/>
          <w:b/>
          <w:sz w:val="20"/>
          <w:szCs w:val="20"/>
        </w:rPr>
        <w:t xml:space="preserve">, </w:t>
      </w:r>
      <w:r w:rsidRPr="00C94D9B">
        <w:rPr>
          <w:rFonts w:ascii="Lato" w:eastAsia="Calibri" w:hAnsi="Lato" w:cs="Arial"/>
          <w:b/>
          <w:sz w:val="20"/>
          <w:szCs w:val="20"/>
        </w:rPr>
        <w:t xml:space="preserve">TERGANTUNG PERTIMBANGAN </w:t>
      </w:r>
      <w:r>
        <w:rPr>
          <w:rFonts w:ascii="Lato" w:eastAsia="Calibri" w:hAnsi="Lato" w:cs="Arial"/>
          <w:b/>
          <w:sz w:val="20"/>
          <w:szCs w:val="20"/>
        </w:rPr>
        <w:t>DARI PARA PIHAK</w:t>
      </w:r>
      <w:r w:rsidRPr="00C94D9B">
        <w:rPr>
          <w:rFonts w:ascii="Lato" w:eastAsia="Calibri" w:hAnsi="Lato" w:cs="Arial"/>
          <w:b/>
          <w:sz w:val="20"/>
          <w:szCs w:val="20"/>
        </w:rPr>
        <w:t>]</w:t>
      </w:r>
    </w:p>
    <w:p w14:paraId="1ED08119" w14:textId="77777777" w:rsidR="00042551" w:rsidDel="00A7604C" w:rsidRDefault="00042551" w:rsidP="00042551">
      <w:pPr>
        <w:numPr>
          <w:ilvl w:val="1"/>
          <w:numId w:val="10"/>
        </w:numPr>
        <w:spacing w:after="0" w:line="360" w:lineRule="auto"/>
        <w:ind w:left="1276"/>
        <w:contextualSpacing/>
        <w:jc w:val="both"/>
        <w:rPr>
          <w:del w:id="147" w:author="Reyhan Putra Aryan" w:date="2018-02-21T15:19:00Z"/>
          <w:rFonts w:ascii="Lato" w:eastAsia="Calibri" w:hAnsi="Lato" w:cs="Arial"/>
          <w:sz w:val="20"/>
          <w:szCs w:val="20"/>
          <w:lang w:val="id-ID"/>
        </w:rPr>
      </w:pPr>
      <w:del w:id="148" w:author="Reyhan Putra Aryan" w:date="2018-02-21T15:19:00Z">
        <w:r w:rsidDel="00A7604C">
          <w:rPr>
            <w:rFonts w:ascii="Lato" w:eastAsia="Calibri" w:hAnsi="Lato" w:cs="Arial"/>
            <w:sz w:val="20"/>
            <w:szCs w:val="20"/>
            <w:lang w:val="id-ID"/>
          </w:rPr>
          <w:delText xml:space="preserve">Menerima pembayaran dari </w:delText>
        </w:r>
        <w:r w:rsidDel="00A7604C">
          <w:rPr>
            <w:rFonts w:ascii="Lato" w:eastAsia="Calibri" w:hAnsi="Lato" w:cs="Arial"/>
            <w:b/>
            <w:sz w:val="20"/>
            <w:szCs w:val="20"/>
            <w:lang w:val="id-ID"/>
          </w:rPr>
          <w:delText>PIHAK PERTAMA</w:delText>
        </w:r>
        <w:r w:rsidDel="00A7604C">
          <w:rPr>
            <w:rFonts w:ascii="Lato" w:eastAsia="Calibri" w:hAnsi="Lato" w:cs="Arial"/>
            <w:sz w:val="20"/>
            <w:szCs w:val="20"/>
            <w:lang w:val="id-ID"/>
          </w:rPr>
          <w:delText xml:space="preserve"> sesuai dengan biaya transaksi yang tercantum pada Pasal </w:delText>
        </w:r>
        <w:r w:rsidDel="00A7604C">
          <w:rPr>
            <w:rFonts w:ascii="Lato" w:eastAsia="Calibri" w:hAnsi="Lato" w:cs="Arial"/>
            <w:sz w:val="20"/>
            <w:szCs w:val="20"/>
          </w:rPr>
          <w:delText>6</w:delText>
        </w:r>
        <w:r w:rsidDel="00A7604C">
          <w:rPr>
            <w:rFonts w:ascii="Lato" w:eastAsia="Calibri" w:hAnsi="Lato" w:cs="Arial"/>
            <w:sz w:val="20"/>
            <w:szCs w:val="20"/>
            <w:lang w:val="id-ID"/>
          </w:rPr>
          <w:delText xml:space="preserve"> </w:delText>
        </w:r>
        <w:r w:rsidDel="00A7604C">
          <w:rPr>
            <w:rFonts w:ascii="Lato" w:eastAsia="Calibri" w:hAnsi="Lato" w:cs="Arial"/>
            <w:b/>
            <w:sz w:val="20"/>
            <w:szCs w:val="20"/>
            <w:lang w:val="id-ID"/>
          </w:rPr>
          <w:delText>PERJANJIAN</w:delText>
        </w:r>
        <w:r w:rsidDel="00A7604C">
          <w:rPr>
            <w:rFonts w:ascii="Lato" w:eastAsia="Calibri" w:hAnsi="Lato" w:cs="Arial"/>
            <w:sz w:val="20"/>
            <w:szCs w:val="20"/>
            <w:lang w:val="id-ID"/>
          </w:rPr>
          <w:delText xml:space="preserve"> ini.</w:delText>
        </w:r>
      </w:del>
    </w:p>
    <w:p w14:paraId="3FF565D0" w14:textId="77777777" w:rsidR="00042551" w:rsidRDefault="00042551" w:rsidP="00042551">
      <w:pPr>
        <w:spacing w:after="0" w:line="360" w:lineRule="auto"/>
        <w:ind w:right="-47"/>
        <w:rPr>
          <w:rFonts w:ascii="Lato" w:eastAsia="Arial" w:hAnsi="Lato" w:cs="Arial"/>
          <w:sz w:val="20"/>
          <w:szCs w:val="20"/>
        </w:rPr>
      </w:pPr>
    </w:p>
    <w:p w14:paraId="444FAC36"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 xml:space="preserve">Pasal </w:t>
      </w:r>
      <w:r>
        <w:rPr>
          <w:rFonts w:ascii="Lato" w:eastAsia="Arial" w:hAnsi="Lato" w:cs="Arial"/>
          <w:b/>
          <w:sz w:val="20"/>
          <w:szCs w:val="20"/>
        </w:rPr>
        <w:t>5</w:t>
      </w:r>
    </w:p>
    <w:p w14:paraId="3F8E70AE" w14:textId="77777777" w:rsidR="00042551" w:rsidDel="00A7604C" w:rsidRDefault="00042551" w:rsidP="00042551">
      <w:pPr>
        <w:spacing w:after="0" w:line="360" w:lineRule="auto"/>
        <w:ind w:right="-47"/>
        <w:jc w:val="center"/>
        <w:rPr>
          <w:del w:id="149" w:author="Reyhan Putra Aryan" w:date="2018-02-21T15:19:00Z"/>
          <w:rFonts w:ascii="Lato" w:eastAsia="Arial" w:hAnsi="Lato" w:cs="Arial"/>
          <w:b/>
          <w:bCs/>
          <w:sz w:val="20"/>
          <w:szCs w:val="20"/>
          <w:lang w:val="id-ID"/>
        </w:rPr>
      </w:pPr>
      <w:r>
        <w:rPr>
          <w:rFonts w:ascii="Lato" w:eastAsia="Arial" w:hAnsi="Lato" w:cs="Arial"/>
          <w:b/>
          <w:bCs/>
          <w:sz w:val="20"/>
          <w:szCs w:val="20"/>
          <w:lang w:val="id-ID"/>
        </w:rPr>
        <w:t>JANGKA</w:t>
      </w:r>
      <w:r>
        <w:rPr>
          <w:rFonts w:ascii="Lato" w:eastAsia="Arial" w:hAnsi="Lato" w:cs="Arial"/>
          <w:b/>
          <w:bCs/>
          <w:sz w:val="20"/>
          <w:szCs w:val="20"/>
        </w:rPr>
        <w:t xml:space="preserve"> </w:t>
      </w:r>
      <w:r>
        <w:rPr>
          <w:rFonts w:ascii="Lato" w:eastAsia="Arial" w:hAnsi="Lato" w:cs="Arial"/>
          <w:b/>
          <w:bCs/>
          <w:spacing w:val="-12"/>
          <w:sz w:val="20"/>
          <w:szCs w:val="20"/>
          <w:lang w:val="id-ID"/>
        </w:rPr>
        <w:t>W</w:t>
      </w:r>
      <w:r>
        <w:rPr>
          <w:rFonts w:ascii="Lato" w:eastAsia="Arial" w:hAnsi="Lato" w:cs="Arial"/>
          <w:b/>
          <w:bCs/>
          <w:sz w:val="20"/>
          <w:szCs w:val="20"/>
          <w:lang w:val="id-ID"/>
        </w:rPr>
        <w:t>AKTU PERJANJIAN</w:t>
      </w:r>
    </w:p>
    <w:p w14:paraId="56858D9D" w14:textId="77777777" w:rsidR="00042551" w:rsidRDefault="00042551">
      <w:pPr>
        <w:spacing w:after="0" w:line="360" w:lineRule="auto"/>
        <w:ind w:right="-47"/>
        <w:jc w:val="center"/>
        <w:rPr>
          <w:rFonts w:ascii="Lato" w:eastAsia="Arial" w:hAnsi="Lato" w:cs="Arial"/>
          <w:sz w:val="20"/>
          <w:szCs w:val="20"/>
          <w:lang w:val="id-ID"/>
        </w:rPr>
        <w:pPrChange w:id="150" w:author="Reyhan Putra Aryan" w:date="2018-02-21T15:19:00Z">
          <w:pPr>
            <w:spacing w:after="20" w:line="360" w:lineRule="auto"/>
            <w:ind w:right="-47"/>
          </w:pPr>
        </w:pPrChange>
      </w:pPr>
    </w:p>
    <w:p w14:paraId="5C96A809" w14:textId="77777777" w:rsidR="00042551" w:rsidRPr="003D1DAC" w:rsidRDefault="00042551">
      <w:pPr>
        <w:spacing w:after="0" w:line="360" w:lineRule="auto"/>
        <w:ind w:left="709" w:right="-47"/>
        <w:jc w:val="both"/>
        <w:rPr>
          <w:rFonts w:ascii="Lato" w:eastAsia="Arial" w:hAnsi="Lato" w:cs="Arial"/>
          <w:sz w:val="20"/>
          <w:szCs w:val="20"/>
        </w:rPr>
        <w:pPrChange w:id="151" w:author="Albertus Hendra" w:date="2018-03-08T21:17:00Z">
          <w:pPr>
            <w:spacing w:after="0" w:line="360" w:lineRule="auto"/>
            <w:ind w:left="709" w:right="-47"/>
          </w:pPr>
        </w:pPrChange>
      </w:pPr>
      <w:r>
        <w:rPr>
          <w:rFonts w:ascii="Lato" w:eastAsia="Arial" w:hAnsi="Lato" w:cs="Arial"/>
          <w:sz w:val="20"/>
          <w:szCs w:val="20"/>
          <w:lang w:val="id-ID"/>
        </w:rPr>
        <w:t>Perjanjian ini berlaku dan mengik</w:t>
      </w:r>
      <w:r>
        <w:rPr>
          <w:rFonts w:ascii="Lato" w:eastAsia="Arial" w:hAnsi="Lato" w:cs="Arial"/>
          <w:spacing w:val="1"/>
          <w:sz w:val="20"/>
          <w:szCs w:val="20"/>
          <w:lang w:val="id-ID"/>
        </w:rPr>
        <w:t>a</w:t>
      </w:r>
      <w:r>
        <w:rPr>
          <w:rFonts w:ascii="Lato" w:eastAsia="Arial" w:hAnsi="Lato" w:cs="Arial"/>
          <w:sz w:val="20"/>
          <w:szCs w:val="20"/>
          <w:lang w:val="id-ID"/>
        </w:rPr>
        <w:t xml:space="preserve">t sejak </w:t>
      </w:r>
      <w:r w:rsidRPr="00C7642A">
        <w:rPr>
          <w:rFonts w:ascii="Lato" w:eastAsia="Arial" w:hAnsi="Lato" w:cs="Arial"/>
          <w:sz w:val="20"/>
          <w:szCs w:val="20"/>
          <w:lang w:val="id-ID"/>
        </w:rPr>
        <w:t xml:space="preserve">tanggal </w:t>
      </w:r>
      <w:del w:id="152" w:author="Albertus Hendra" w:date="2018-03-08T21:10:00Z">
        <w:r w:rsidRPr="00C7642A" w:rsidDel="00545979">
          <w:rPr>
            <w:rFonts w:ascii="Lato" w:eastAsia="Arial" w:hAnsi="Lato" w:cs="Arial"/>
            <w:sz w:val="20"/>
            <w:szCs w:val="20"/>
          </w:rPr>
          <w:delText xml:space="preserve">__ </w:delText>
        </w:r>
        <w:r w:rsidRPr="00C7642A" w:rsidDel="00545979">
          <w:rPr>
            <w:rFonts w:ascii="Lato" w:eastAsia="Arial" w:hAnsi="Lato" w:cs="Arial"/>
            <w:sz w:val="20"/>
            <w:szCs w:val="20"/>
            <w:lang w:val="id-ID"/>
          </w:rPr>
          <w:delText xml:space="preserve"> </w:delText>
        </w:r>
      </w:del>
      <w:ins w:id="153" w:author="Albertus Hendra" w:date="2018-03-08T21:10:00Z">
        <w:r w:rsidRPr="00C7642A">
          <w:rPr>
            <w:rFonts w:ascii="Lato" w:eastAsia="Arial" w:hAnsi="Lato" w:cs="Arial"/>
            <w:sz w:val="20"/>
            <w:szCs w:val="20"/>
          </w:rPr>
          <w:t>2</w:t>
        </w:r>
      </w:ins>
      <w:r w:rsidRPr="00C7642A">
        <w:rPr>
          <w:rFonts w:ascii="Lato" w:eastAsia="Arial" w:hAnsi="Lato" w:cs="Arial"/>
          <w:sz w:val="20"/>
          <w:szCs w:val="20"/>
        </w:rPr>
        <w:t>3</w:t>
      </w:r>
      <w:r w:rsidRPr="00C7642A">
        <w:rPr>
          <w:rFonts w:ascii="Lato" w:eastAsia="Arial" w:hAnsi="Lato" w:cs="Arial"/>
          <w:sz w:val="20"/>
          <w:szCs w:val="20"/>
          <w:lang w:val="id-ID"/>
        </w:rPr>
        <w:t xml:space="preserve"> </w:t>
      </w:r>
      <w:ins w:id="154" w:author="Albertus Hendra" w:date="2018-03-08T21:10:00Z">
        <w:r w:rsidRPr="00C7642A">
          <w:rPr>
            <w:rFonts w:ascii="Lato" w:eastAsia="Arial" w:hAnsi="Lato" w:cs="Arial"/>
            <w:sz w:val="20"/>
            <w:szCs w:val="20"/>
          </w:rPr>
          <w:t xml:space="preserve"> </w:t>
        </w:r>
      </w:ins>
      <w:r w:rsidRPr="00C7642A">
        <w:rPr>
          <w:rFonts w:ascii="Lato" w:eastAsia="Arial" w:hAnsi="Lato" w:cs="Arial"/>
          <w:sz w:val="20"/>
          <w:szCs w:val="20"/>
        </w:rPr>
        <w:t>April</w:t>
      </w:r>
      <w:ins w:id="155" w:author="Albertus Hendra" w:date="2018-03-08T21:11:00Z">
        <w:r w:rsidRPr="00C7642A">
          <w:rPr>
            <w:rFonts w:ascii="Lato" w:eastAsia="Arial" w:hAnsi="Lato" w:cs="Arial"/>
            <w:sz w:val="20"/>
            <w:szCs w:val="20"/>
          </w:rPr>
          <w:t xml:space="preserve"> 20</w:t>
        </w:r>
      </w:ins>
      <w:r w:rsidRPr="00C7642A">
        <w:rPr>
          <w:rFonts w:ascii="Lato" w:eastAsia="Arial" w:hAnsi="Lato" w:cs="Arial"/>
          <w:sz w:val="20"/>
          <w:szCs w:val="20"/>
        </w:rPr>
        <w:t>21</w:t>
      </w:r>
      <w:ins w:id="156" w:author="Albertus Hendra" w:date="2018-03-08T21:10:00Z">
        <w:r>
          <w:rPr>
            <w:rFonts w:ascii="Lato" w:eastAsia="Arial" w:hAnsi="Lato" w:cs="Arial"/>
            <w:sz w:val="20"/>
            <w:szCs w:val="20"/>
          </w:rPr>
          <w:t xml:space="preserve"> </w:t>
        </w:r>
        <w:r>
          <w:rPr>
            <w:rFonts w:ascii="Lato" w:eastAsia="Arial" w:hAnsi="Lato" w:cs="Arial"/>
            <w:sz w:val="20"/>
            <w:szCs w:val="20"/>
            <w:lang w:val="id-ID"/>
          </w:rPr>
          <w:t xml:space="preserve"> </w:t>
        </w:r>
      </w:ins>
      <w:r>
        <w:rPr>
          <w:rFonts w:ascii="Lato" w:eastAsia="Arial" w:hAnsi="Lato" w:cs="Arial"/>
          <w:sz w:val="20"/>
          <w:szCs w:val="20"/>
          <w:lang w:val="id-ID"/>
        </w:rPr>
        <w:t>dan</w:t>
      </w:r>
      <w:r>
        <w:rPr>
          <w:rFonts w:ascii="Lato" w:eastAsia="Arial" w:hAnsi="Lato" w:cs="Arial"/>
          <w:sz w:val="20"/>
          <w:szCs w:val="20"/>
        </w:rPr>
        <w:t xml:space="preserve"> pengerjaan proyek</w:t>
      </w:r>
      <w:r>
        <w:rPr>
          <w:rFonts w:ascii="Lato" w:eastAsia="Arial" w:hAnsi="Lato" w:cs="Arial"/>
          <w:sz w:val="20"/>
          <w:szCs w:val="20"/>
          <w:lang w:val="id-ID"/>
        </w:rPr>
        <w:t xml:space="preserve"> </w:t>
      </w:r>
      <w:r>
        <w:rPr>
          <w:rFonts w:ascii="Lato" w:eastAsia="Arial" w:hAnsi="Lato" w:cs="Arial"/>
          <w:sz w:val="20"/>
          <w:szCs w:val="20"/>
        </w:rPr>
        <w:t>berlangsung selama 3 Bulan</w:t>
      </w:r>
      <w:r>
        <w:rPr>
          <w:rFonts w:ascii="Lato" w:eastAsia="Arial" w:hAnsi="Lato" w:cs="Arial"/>
          <w:sz w:val="20"/>
          <w:szCs w:val="20"/>
          <w:lang w:val="id-ID"/>
        </w:rPr>
        <w:t>. Adapun dengan perjanjian yang telah disepakati, perjanjian dapat dilakukan perpanjangan dengan adanya penyesuaian</w:t>
      </w:r>
      <w:r>
        <w:rPr>
          <w:rFonts w:ascii="Lato" w:eastAsia="Arial" w:hAnsi="Lato" w:cs="Arial"/>
          <w:sz w:val="20"/>
          <w:szCs w:val="20"/>
        </w:rPr>
        <w:t xml:space="preserve"> dari persetujuan kedua pihak.</w:t>
      </w:r>
    </w:p>
    <w:p w14:paraId="1AB93F9B" w14:textId="77777777" w:rsidR="00042551" w:rsidRDefault="00042551" w:rsidP="00042551">
      <w:pPr>
        <w:spacing w:after="0" w:line="360" w:lineRule="auto"/>
        <w:ind w:right="-47"/>
        <w:rPr>
          <w:rFonts w:ascii="Lato" w:eastAsia="Arial" w:hAnsi="Lato" w:cs="Arial"/>
          <w:sz w:val="20"/>
          <w:szCs w:val="20"/>
          <w:lang w:val="id-ID"/>
        </w:rPr>
      </w:pPr>
    </w:p>
    <w:p w14:paraId="4FC9EB15"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 xml:space="preserve">Pasal </w:t>
      </w:r>
      <w:r>
        <w:rPr>
          <w:rFonts w:ascii="Lato" w:eastAsia="Arial" w:hAnsi="Lato" w:cs="Arial"/>
          <w:b/>
          <w:sz w:val="20"/>
          <w:szCs w:val="20"/>
        </w:rPr>
        <w:t>6</w:t>
      </w:r>
    </w:p>
    <w:p w14:paraId="104C734D" w14:textId="77777777" w:rsidR="00042551" w:rsidRDefault="00042551" w:rsidP="00042551">
      <w:pPr>
        <w:spacing w:after="0" w:line="360" w:lineRule="auto"/>
        <w:ind w:right="-47"/>
        <w:jc w:val="center"/>
        <w:rPr>
          <w:rFonts w:ascii="Lato" w:eastAsia="Arial" w:hAnsi="Lato" w:cs="Arial"/>
          <w:b/>
          <w:sz w:val="20"/>
          <w:szCs w:val="20"/>
          <w:lang w:val="id-ID"/>
        </w:rPr>
      </w:pPr>
      <w:r>
        <w:rPr>
          <w:rFonts w:ascii="Lato" w:eastAsia="Arial" w:hAnsi="Lato" w:cs="Arial"/>
          <w:b/>
          <w:sz w:val="20"/>
          <w:szCs w:val="20"/>
          <w:lang w:val="id-ID"/>
        </w:rPr>
        <w:t>SISTEM PEMBAYARAN</w:t>
      </w:r>
    </w:p>
    <w:p w14:paraId="5FF00F50" w14:textId="77777777" w:rsidR="00042551" w:rsidRDefault="00042551" w:rsidP="00042551">
      <w:pPr>
        <w:spacing w:after="0" w:line="360" w:lineRule="auto"/>
        <w:ind w:right="-47"/>
        <w:jc w:val="center"/>
        <w:rPr>
          <w:rFonts w:ascii="Lato" w:eastAsia="Arial" w:hAnsi="Lato" w:cs="Arial"/>
          <w:b/>
          <w:sz w:val="20"/>
          <w:szCs w:val="20"/>
          <w:lang w:val="id-ID"/>
        </w:rPr>
      </w:pPr>
    </w:p>
    <w:p w14:paraId="17884EB3" w14:textId="77777777" w:rsidR="00042551" w:rsidRDefault="00042551" w:rsidP="00042551">
      <w:pPr>
        <w:numPr>
          <w:ilvl w:val="0"/>
          <w:numId w:val="1"/>
        </w:numPr>
        <w:spacing w:after="0" w:line="360" w:lineRule="auto"/>
        <w:contextualSpacing/>
        <w:jc w:val="both"/>
        <w:rPr>
          <w:rFonts w:ascii="Lato" w:eastAsia="Calibri" w:hAnsi="Lato" w:cs="Arial"/>
          <w:sz w:val="20"/>
          <w:szCs w:val="20"/>
          <w:lang w:val="id-ID"/>
        </w:rPr>
      </w:pPr>
      <w:r>
        <w:rPr>
          <w:rFonts w:ascii="Lato" w:eastAsia="Calibri" w:hAnsi="Lato" w:cs="Arial"/>
          <w:b/>
          <w:sz w:val="20"/>
          <w:szCs w:val="20"/>
          <w:lang w:val="id-ID"/>
        </w:rPr>
        <w:t>PIHAK PERTAMA</w:t>
      </w:r>
      <w:r>
        <w:rPr>
          <w:rFonts w:ascii="Lato" w:eastAsia="Calibri" w:hAnsi="Lato" w:cs="Arial"/>
          <w:sz w:val="20"/>
          <w:szCs w:val="20"/>
          <w:lang w:val="id-ID"/>
        </w:rPr>
        <w:t xml:space="preserve"> </w:t>
      </w:r>
      <w:del w:id="157" w:author="Reyhan Putra Aryan" w:date="2018-02-21T15:20:00Z">
        <w:r w:rsidDel="00A7604C">
          <w:rPr>
            <w:rFonts w:ascii="Lato" w:eastAsia="Calibri" w:hAnsi="Lato" w:cs="Arial"/>
            <w:sz w:val="20"/>
            <w:szCs w:val="20"/>
            <w:lang w:val="id-ID"/>
          </w:rPr>
          <w:delText xml:space="preserve">akan dikenakan biaya oleh </w:delText>
        </w:r>
        <w:r w:rsidDel="00A7604C">
          <w:rPr>
            <w:rFonts w:ascii="Lato" w:eastAsia="Calibri" w:hAnsi="Lato" w:cs="Arial"/>
            <w:b/>
            <w:sz w:val="20"/>
            <w:szCs w:val="20"/>
            <w:lang w:val="id-ID"/>
          </w:rPr>
          <w:delText xml:space="preserve">PIHAK KEDUA </w:delText>
        </w:r>
        <w:r w:rsidDel="00A7604C">
          <w:rPr>
            <w:rFonts w:ascii="Lato" w:eastAsia="Calibri" w:hAnsi="Lato" w:cs="Arial"/>
            <w:sz w:val="20"/>
            <w:szCs w:val="20"/>
            <w:lang w:val="id-ID"/>
          </w:rPr>
          <w:delText>terkait pemanfaatan layanan</w:delText>
        </w:r>
        <w:r w:rsidDel="00A7604C">
          <w:rPr>
            <w:rFonts w:ascii="Lato" w:eastAsia="Calibri" w:hAnsi="Lato" w:cs="Arial"/>
            <w:sz w:val="20"/>
            <w:szCs w:val="20"/>
          </w:rPr>
          <w:delText xml:space="preserve"> sistem sebesar </w:delText>
        </w:r>
        <w:r w:rsidDel="00A7604C">
          <w:rPr>
            <w:rFonts w:ascii="Lato" w:eastAsia="Calibri" w:hAnsi="Lato" w:cs="Arial"/>
            <w:b/>
            <w:sz w:val="20"/>
            <w:szCs w:val="20"/>
          </w:rPr>
          <w:delText>Rp 2.500 (dua ribu lima ratus rupiah)</w:delText>
        </w:r>
        <w:r w:rsidDel="00A7604C">
          <w:rPr>
            <w:rFonts w:ascii="Lato" w:eastAsia="Calibri" w:hAnsi="Lato" w:cs="Arial"/>
            <w:sz w:val="20"/>
            <w:szCs w:val="20"/>
          </w:rPr>
          <w:delText xml:space="preserve"> per baris mutasi yang berhasil diunduh</w:delText>
        </w:r>
      </w:del>
      <w:ins w:id="158" w:author="Reyhan Putra Aryan" w:date="2018-02-21T15:20:00Z">
        <w:r>
          <w:rPr>
            <w:rFonts w:ascii="Lato" w:eastAsia="Calibri" w:hAnsi="Lato" w:cs="Arial"/>
            <w:sz w:val="20"/>
            <w:szCs w:val="20"/>
            <w:lang w:val="id-ID"/>
          </w:rPr>
          <w:t xml:space="preserve">melakukan pembayaran ke rekening </w:t>
        </w:r>
        <w:r w:rsidRPr="00A7604C">
          <w:rPr>
            <w:rFonts w:ascii="Lato" w:eastAsia="Calibri" w:hAnsi="Lato" w:cs="Arial"/>
            <w:b/>
            <w:sz w:val="20"/>
            <w:szCs w:val="20"/>
            <w:lang w:val="id-ID"/>
            <w:rPrChange w:id="159" w:author="Reyhan Putra Aryan" w:date="2018-02-21T15:20:00Z">
              <w:rPr>
                <w:rFonts w:ascii="Lato" w:eastAsia="Calibri" w:hAnsi="Lato" w:cs="Arial"/>
                <w:sz w:val="20"/>
                <w:szCs w:val="20"/>
                <w:lang w:val="id-ID"/>
              </w:rPr>
            </w:rPrChange>
          </w:rPr>
          <w:t>PIHAK KEDUA</w:t>
        </w:r>
        <w:r>
          <w:rPr>
            <w:rFonts w:ascii="Lato" w:eastAsia="Calibri" w:hAnsi="Lato" w:cs="Arial"/>
            <w:sz w:val="20"/>
            <w:szCs w:val="20"/>
            <w:lang w:val="id-ID"/>
          </w:rPr>
          <w:t xml:space="preserve"> sebesar </w:t>
        </w:r>
      </w:ins>
      <w:r>
        <w:rPr>
          <w:rFonts w:ascii="Lato" w:eastAsia="Calibri" w:hAnsi="Lato" w:cs="Arial"/>
          <w:sz w:val="20"/>
          <w:szCs w:val="20"/>
        </w:rPr>
        <w:t>20% dari total biaya kesepakatan</w:t>
      </w:r>
      <w:ins w:id="160" w:author="Reyhan Putra Aryan" w:date="2018-02-21T15:20:00Z">
        <w:r>
          <w:rPr>
            <w:rFonts w:ascii="Lato" w:eastAsia="Calibri" w:hAnsi="Lato" w:cs="Arial"/>
            <w:sz w:val="20"/>
            <w:szCs w:val="20"/>
            <w:lang w:val="id-ID"/>
          </w:rPr>
          <w:t xml:space="preserve"> pada awal </w:t>
        </w:r>
        <w:r w:rsidRPr="00A7604C">
          <w:rPr>
            <w:rFonts w:ascii="Lato" w:eastAsia="Calibri" w:hAnsi="Lato" w:cs="Arial"/>
            <w:b/>
            <w:sz w:val="20"/>
            <w:szCs w:val="20"/>
            <w:lang w:val="id-ID"/>
            <w:rPrChange w:id="161" w:author="Reyhan Putra Aryan" w:date="2018-02-21T15:20:00Z">
              <w:rPr>
                <w:rFonts w:ascii="Lato" w:eastAsia="Calibri" w:hAnsi="Lato" w:cs="Arial"/>
                <w:sz w:val="20"/>
                <w:szCs w:val="20"/>
                <w:lang w:val="id-ID"/>
              </w:rPr>
            </w:rPrChange>
          </w:rPr>
          <w:t>PERJANJIAN</w:t>
        </w:r>
      </w:ins>
      <w:r>
        <w:rPr>
          <w:rFonts w:ascii="Lato" w:eastAsia="Calibri" w:hAnsi="Lato" w:cs="Arial"/>
          <w:sz w:val="20"/>
          <w:szCs w:val="20"/>
        </w:rPr>
        <w:t>.</w:t>
      </w:r>
    </w:p>
    <w:p w14:paraId="633FEC50" w14:textId="77777777" w:rsidR="00042551" w:rsidRPr="00EA70AE" w:rsidRDefault="00042551" w:rsidP="00042551">
      <w:pPr>
        <w:numPr>
          <w:ilvl w:val="0"/>
          <w:numId w:val="1"/>
        </w:numPr>
        <w:spacing w:after="0" w:line="360" w:lineRule="auto"/>
        <w:contextualSpacing/>
        <w:jc w:val="both"/>
        <w:rPr>
          <w:rFonts w:ascii="Lato" w:eastAsia="Calibri" w:hAnsi="Lato" w:cs="Arial"/>
          <w:sz w:val="20"/>
          <w:szCs w:val="20"/>
          <w:lang w:val="id-ID"/>
        </w:rPr>
      </w:pPr>
      <w:ins w:id="162" w:author="Reyhan Putra Aryan" w:date="2018-02-21T15:20:00Z">
        <w:r>
          <w:rPr>
            <w:rFonts w:ascii="Lato" w:eastAsia="Calibri" w:hAnsi="Lato" w:cs="Arial"/>
            <w:b/>
            <w:sz w:val="20"/>
            <w:szCs w:val="20"/>
            <w:lang w:val="id-ID"/>
          </w:rPr>
          <w:t>PIHAK PERTAMA</w:t>
        </w:r>
        <w:r>
          <w:rPr>
            <w:rFonts w:ascii="Lato" w:eastAsia="Calibri" w:hAnsi="Lato" w:cs="Arial"/>
            <w:sz w:val="20"/>
            <w:szCs w:val="20"/>
            <w:lang w:val="id-ID"/>
          </w:rPr>
          <w:t xml:space="preserve"> melakukan pembayaran ke rekening </w:t>
        </w:r>
        <w:r w:rsidRPr="00A7604C">
          <w:rPr>
            <w:rFonts w:ascii="Lato" w:eastAsia="Calibri" w:hAnsi="Lato" w:cs="Arial"/>
            <w:b/>
            <w:sz w:val="20"/>
            <w:szCs w:val="20"/>
            <w:lang w:val="id-ID"/>
            <w:rPrChange w:id="163" w:author="Reyhan Putra Aryan" w:date="2018-02-21T15:20:00Z">
              <w:rPr>
                <w:rFonts w:ascii="Lato" w:eastAsia="Calibri" w:hAnsi="Lato" w:cs="Arial"/>
                <w:sz w:val="20"/>
                <w:szCs w:val="20"/>
                <w:lang w:val="id-ID"/>
              </w:rPr>
            </w:rPrChange>
          </w:rPr>
          <w:t>PIHAK KEDUA</w:t>
        </w:r>
        <w:r>
          <w:rPr>
            <w:rFonts w:ascii="Lato" w:eastAsia="Calibri" w:hAnsi="Lato" w:cs="Arial"/>
            <w:sz w:val="20"/>
            <w:szCs w:val="20"/>
            <w:lang w:val="id-ID"/>
          </w:rPr>
          <w:t xml:space="preserve"> sebesar </w:t>
        </w:r>
      </w:ins>
      <w:r>
        <w:rPr>
          <w:rFonts w:ascii="Lato" w:eastAsia="Calibri" w:hAnsi="Lato" w:cs="Arial"/>
          <w:sz w:val="20"/>
          <w:szCs w:val="20"/>
        </w:rPr>
        <w:t>20% dari total biaya kesepakatan</w:t>
      </w:r>
      <w:ins w:id="164" w:author="Reyhan Putra Aryan" w:date="2018-02-21T15:20:00Z">
        <w:r>
          <w:rPr>
            <w:rFonts w:ascii="Lato" w:eastAsia="Calibri" w:hAnsi="Lato" w:cs="Arial"/>
            <w:sz w:val="20"/>
            <w:szCs w:val="20"/>
            <w:lang w:val="id-ID"/>
          </w:rPr>
          <w:t xml:space="preserve"> pada </w:t>
        </w:r>
      </w:ins>
      <w:r>
        <w:rPr>
          <w:rFonts w:ascii="Lato" w:eastAsia="Calibri" w:hAnsi="Lato" w:cs="Arial"/>
          <w:sz w:val="20"/>
          <w:szCs w:val="20"/>
        </w:rPr>
        <w:t>pencapaian setengah jalan proyek.</w:t>
      </w:r>
    </w:p>
    <w:p w14:paraId="26599740" w14:textId="77777777" w:rsidR="00042551" w:rsidRPr="005B553C" w:rsidRDefault="00042551" w:rsidP="00042551">
      <w:pPr>
        <w:numPr>
          <w:ilvl w:val="0"/>
          <w:numId w:val="1"/>
        </w:numPr>
        <w:spacing w:after="0" w:line="360" w:lineRule="auto"/>
        <w:contextualSpacing/>
        <w:jc w:val="both"/>
        <w:rPr>
          <w:ins w:id="165" w:author="Reyhan Putra Aryan" w:date="2018-02-21T15:26:00Z"/>
          <w:rFonts w:ascii="Lato" w:eastAsia="Calibri" w:hAnsi="Lato" w:cs="Arial"/>
          <w:sz w:val="20"/>
          <w:szCs w:val="20"/>
          <w:lang w:val="id-ID"/>
          <w:rPrChange w:id="166" w:author="Reyhan Putra Aryan" w:date="2018-02-21T15:26:00Z">
            <w:rPr>
              <w:ins w:id="167" w:author="Reyhan Putra Aryan" w:date="2018-02-21T15:26:00Z"/>
              <w:rFonts w:ascii="Lato" w:eastAsia="Calibri" w:hAnsi="Lato" w:cs="Arial"/>
              <w:sz w:val="20"/>
              <w:szCs w:val="20"/>
            </w:rPr>
          </w:rPrChange>
        </w:rPr>
      </w:pPr>
      <w:r>
        <w:rPr>
          <w:rFonts w:ascii="Lato" w:eastAsia="Calibri" w:hAnsi="Lato" w:cs="Arial"/>
          <w:b/>
          <w:sz w:val="20"/>
          <w:szCs w:val="20"/>
        </w:rPr>
        <w:t xml:space="preserve">PIHAK PERTAMA </w:t>
      </w:r>
      <w:r>
        <w:rPr>
          <w:rFonts w:ascii="Lato" w:eastAsia="Calibri" w:hAnsi="Lato" w:cs="Arial"/>
          <w:sz w:val="20"/>
          <w:szCs w:val="20"/>
        </w:rPr>
        <w:t xml:space="preserve">melakukan pembayaran ke rekening </w:t>
      </w:r>
      <w:r w:rsidRPr="00EA70AE">
        <w:rPr>
          <w:rFonts w:ascii="Lato" w:eastAsia="Calibri" w:hAnsi="Lato" w:cs="Arial"/>
          <w:b/>
          <w:sz w:val="20"/>
          <w:szCs w:val="20"/>
        </w:rPr>
        <w:t>PIHAK KEDUA</w:t>
      </w:r>
      <w:r>
        <w:rPr>
          <w:rFonts w:ascii="Lato" w:eastAsia="Calibri" w:hAnsi="Lato" w:cs="Arial"/>
          <w:sz w:val="20"/>
          <w:szCs w:val="20"/>
        </w:rPr>
        <w:t xml:space="preserve"> sebesar 60% dari biaya kesepakatan saat proyek sudah selesai sesuai perjanjian.</w:t>
      </w:r>
    </w:p>
    <w:p w14:paraId="560C3216" w14:textId="77777777" w:rsidR="00042551" w:rsidRPr="003F0ECC" w:rsidRDefault="00042551" w:rsidP="00042551">
      <w:pPr>
        <w:numPr>
          <w:ilvl w:val="0"/>
          <w:numId w:val="1"/>
        </w:numPr>
        <w:spacing w:after="0" w:line="360" w:lineRule="auto"/>
        <w:contextualSpacing/>
        <w:jc w:val="both"/>
        <w:rPr>
          <w:ins w:id="168" w:author="Reyhan Putra Aryan" w:date="2018-02-21T15:25:00Z"/>
          <w:rFonts w:ascii="Lato" w:eastAsia="Calibri" w:hAnsi="Lato" w:cs="Arial"/>
          <w:sz w:val="20"/>
          <w:szCs w:val="20"/>
          <w:lang w:val="id-ID"/>
          <w:rPrChange w:id="169" w:author="Reyhan Putra Aryan" w:date="2018-02-21T15:25:00Z">
            <w:rPr>
              <w:ins w:id="170" w:author="Reyhan Putra Aryan" w:date="2018-02-21T15:25:00Z"/>
              <w:rFonts w:ascii="Lato" w:eastAsia="Calibri" w:hAnsi="Lato" w:cs="Arial"/>
              <w:sz w:val="20"/>
              <w:szCs w:val="20"/>
            </w:rPr>
          </w:rPrChange>
        </w:rPr>
      </w:pPr>
      <w:ins w:id="171" w:author="Reyhan Putra Aryan" w:date="2018-02-21T15:26:00Z">
        <w:r>
          <w:rPr>
            <w:rFonts w:ascii="Lato" w:eastAsia="Calibri" w:hAnsi="Lato" w:cs="Arial"/>
            <w:b/>
            <w:sz w:val="20"/>
            <w:szCs w:val="20"/>
          </w:rPr>
          <w:lastRenderedPageBreak/>
          <w:t xml:space="preserve">PIHAK PERTAMA </w:t>
        </w:r>
        <w:r>
          <w:rPr>
            <w:rFonts w:ascii="Lato" w:eastAsia="Calibri" w:hAnsi="Lato" w:cs="Arial"/>
            <w:sz w:val="20"/>
            <w:szCs w:val="20"/>
          </w:rPr>
          <w:t xml:space="preserve">melakukan pembayaran reimburse ke rekening </w:t>
        </w:r>
      </w:ins>
      <w:ins w:id="172" w:author="Reyhan Putra Aryan" w:date="2018-02-21T15:27:00Z">
        <w:r>
          <w:rPr>
            <w:rFonts w:ascii="Lato" w:eastAsia="Calibri" w:hAnsi="Lato" w:cs="Arial"/>
            <w:b/>
            <w:sz w:val="20"/>
            <w:szCs w:val="20"/>
          </w:rPr>
          <w:t xml:space="preserve">PIHAK KEDUA </w:t>
        </w:r>
        <w:r>
          <w:rPr>
            <w:rFonts w:ascii="Lato" w:eastAsia="Calibri" w:hAnsi="Lato" w:cs="Arial"/>
            <w:sz w:val="20"/>
            <w:szCs w:val="20"/>
          </w:rPr>
          <w:t>sesuai dengan nominal yang tertera pada bukti pembelian yang valid pada akhir hari kerja pada minggu berjalan.</w:t>
        </w:r>
      </w:ins>
    </w:p>
    <w:p w14:paraId="2CEA6CE8" w14:textId="77777777" w:rsidR="00042551" w:rsidRPr="003F0ECC" w:rsidRDefault="00042551" w:rsidP="00042551">
      <w:pPr>
        <w:numPr>
          <w:ilvl w:val="0"/>
          <w:numId w:val="1"/>
        </w:numPr>
        <w:spacing w:after="0" w:line="360" w:lineRule="auto"/>
        <w:contextualSpacing/>
        <w:jc w:val="both"/>
        <w:rPr>
          <w:ins w:id="173" w:author="Reyhan Putra Aryan" w:date="2018-02-21T15:26:00Z"/>
          <w:rFonts w:ascii="Lato" w:eastAsia="Calibri" w:hAnsi="Lato" w:cs="Arial"/>
          <w:sz w:val="20"/>
          <w:szCs w:val="20"/>
          <w:lang w:val="id-ID"/>
          <w:rPrChange w:id="174" w:author="Reyhan Putra Aryan" w:date="2018-02-21T15:26:00Z">
            <w:rPr>
              <w:ins w:id="175" w:author="Reyhan Putra Aryan" w:date="2018-02-21T15:26:00Z"/>
              <w:rFonts w:ascii="Lato" w:eastAsia="Calibri" w:hAnsi="Lato" w:cs="Arial"/>
              <w:sz w:val="20"/>
              <w:szCs w:val="20"/>
            </w:rPr>
          </w:rPrChange>
        </w:rPr>
      </w:pPr>
      <w:ins w:id="176" w:author="Reyhan Putra Aryan" w:date="2018-02-21T15:25:00Z">
        <w:r>
          <w:rPr>
            <w:rFonts w:ascii="Lato" w:eastAsia="Calibri" w:hAnsi="Lato" w:cs="Arial"/>
            <w:sz w:val="20"/>
            <w:szCs w:val="20"/>
          </w:rPr>
          <w:t xml:space="preserve">Rekening yang digunakan oleh </w:t>
        </w:r>
        <w:r w:rsidRPr="005B553C">
          <w:rPr>
            <w:rFonts w:ascii="Lato" w:eastAsia="Calibri" w:hAnsi="Lato" w:cs="Arial"/>
            <w:b/>
            <w:sz w:val="20"/>
            <w:szCs w:val="20"/>
            <w:rPrChange w:id="177" w:author="Reyhan Putra Aryan" w:date="2018-02-21T15:27:00Z">
              <w:rPr>
                <w:rFonts w:ascii="Lato" w:eastAsia="Calibri" w:hAnsi="Lato" w:cs="Arial"/>
                <w:sz w:val="20"/>
                <w:szCs w:val="20"/>
              </w:rPr>
            </w:rPrChange>
          </w:rPr>
          <w:t>PIHAK KEDUA</w:t>
        </w:r>
      </w:ins>
      <w:ins w:id="178" w:author="Reyhan Putra Aryan" w:date="2018-02-21T15:27:00Z">
        <w:r w:rsidRPr="005B553C">
          <w:rPr>
            <w:rFonts w:ascii="Lato" w:eastAsia="Calibri" w:hAnsi="Lato" w:cs="Arial"/>
            <w:sz w:val="20"/>
            <w:szCs w:val="20"/>
            <w:rPrChange w:id="179" w:author="Reyhan Putra Aryan" w:date="2018-02-21T15:27:00Z">
              <w:rPr>
                <w:rFonts w:ascii="Lato" w:eastAsia="Calibri" w:hAnsi="Lato" w:cs="Arial"/>
                <w:b/>
                <w:sz w:val="20"/>
                <w:szCs w:val="20"/>
              </w:rPr>
            </w:rPrChange>
          </w:rPr>
          <w:t xml:space="preserve"> untuk penerimaan pembayaran</w:t>
        </w:r>
      </w:ins>
      <w:ins w:id="180" w:author="Reyhan Putra Aryan" w:date="2018-02-21T15:25:00Z">
        <w:r>
          <w:rPr>
            <w:rFonts w:ascii="Lato" w:eastAsia="Calibri" w:hAnsi="Lato" w:cs="Arial"/>
            <w:sz w:val="20"/>
            <w:szCs w:val="20"/>
          </w:rPr>
          <w:t xml:space="preserve"> adalah</w:t>
        </w:r>
      </w:ins>
      <w:ins w:id="181" w:author="Reyhan Putra Aryan" w:date="2018-02-21T15:27:00Z">
        <w:r>
          <w:rPr>
            <w:rFonts w:ascii="Lato" w:eastAsia="Calibri" w:hAnsi="Lato" w:cs="Arial"/>
            <w:sz w:val="20"/>
            <w:szCs w:val="20"/>
          </w:rPr>
          <w:t>:</w:t>
        </w:r>
      </w:ins>
      <w:ins w:id="182" w:author="Reyhan Putra Aryan" w:date="2018-02-21T15:26:00Z">
        <w:r>
          <w:rPr>
            <w:rFonts w:ascii="Lato" w:eastAsia="Calibri" w:hAnsi="Lato" w:cs="Arial"/>
            <w:sz w:val="20"/>
            <w:szCs w:val="20"/>
          </w:rPr>
          <w:br/>
        </w:r>
        <w:r w:rsidRPr="00C7642A">
          <w:rPr>
            <w:rFonts w:ascii="Lato" w:eastAsia="Calibri" w:hAnsi="Lato" w:cs="Arial"/>
            <w:sz w:val="20"/>
            <w:szCs w:val="20"/>
          </w:rPr>
          <w:t>B</w:t>
        </w:r>
        <w:del w:id="183" w:author="Albertus Hendra" w:date="2018-03-08T21:12:00Z">
          <w:r w:rsidRPr="00C7642A" w:rsidDel="00545979">
            <w:rPr>
              <w:rFonts w:ascii="Lato" w:eastAsia="Calibri" w:hAnsi="Lato" w:cs="Arial"/>
              <w:sz w:val="20"/>
              <w:szCs w:val="20"/>
            </w:rPr>
            <w:delText>CA</w:delText>
          </w:r>
        </w:del>
      </w:ins>
      <w:r w:rsidRPr="00C7642A">
        <w:rPr>
          <w:rFonts w:ascii="Lato" w:eastAsia="Calibri" w:hAnsi="Lato" w:cs="Arial"/>
          <w:sz w:val="20"/>
          <w:szCs w:val="20"/>
        </w:rPr>
        <w:t>CA</w:t>
      </w:r>
      <w:ins w:id="184" w:author="Reyhan Putra Aryan" w:date="2018-02-21T15:26:00Z">
        <w:r w:rsidRPr="005C148A">
          <w:rPr>
            <w:rFonts w:ascii="Lato" w:eastAsia="Calibri" w:hAnsi="Lato" w:cs="Arial"/>
            <w:sz w:val="20"/>
            <w:szCs w:val="20"/>
            <w:highlight w:val="yellow"/>
          </w:rPr>
          <w:br/>
        </w:r>
        <w:del w:id="185" w:author="Albertus Hendra" w:date="2018-03-08T21:12:00Z">
          <w:r w:rsidRPr="005C148A" w:rsidDel="00545979">
            <w:rPr>
              <w:rFonts w:ascii="Lato" w:eastAsia="Calibri" w:hAnsi="Lato" w:cs="Arial"/>
              <w:sz w:val="20"/>
              <w:szCs w:val="20"/>
              <w:highlight w:val="yellow"/>
            </w:rPr>
            <w:delText>123456789</w:delText>
          </w:r>
        </w:del>
      </w:ins>
      <w:r w:rsidRPr="004A4C24">
        <w:rPr>
          <w:rFonts w:ascii="Lato" w:eastAsia="Calibri" w:hAnsi="Lato" w:cs="Arial"/>
          <w:sz w:val="20"/>
          <w:szCs w:val="20"/>
        </w:rPr>
        <w:t>7235276089</w:t>
      </w:r>
      <w:ins w:id="186" w:author="Reyhan Putra Aryan" w:date="2018-02-21T15:26:00Z">
        <w:r w:rsidRPr="005C148A">
          <w:rPr>
            <w:rFonts w:ascii="Lato" w:eastAsia="Calibri" w:hAnsi="Lato" w:cs="Arial"/>
            <w:sz w:val="20"/>
            <w:szCs w:val="20"/>
            <w:highlight w:val="yellow"/>
          </w:rPr>
          <w:br/>
        </w:r>
        <w:del w:id="187" w:author="Albertus Hendra" w:date="2018-03-08T21:12:00Z">
          <w:r w:rsidRPr="005C148A" w:rsidDel="00545979">
            <w:rPr>
              <w:rFonts w:ascii="Lato" w:eastAsia="Calibri" w:hAnsi="Lato" w:cs="Arial"/>
              <w:sz w:val="20"/>
              <w:szCs w:val="20"/>
              <w:highlight w:val="yellow"/>
            </w:rPr>
            <w:delText>Exercise</w:delText>
          </w:r>
        </w:del>
      </w:ins>
      <w:r>
        <w:rPr>
          <w:rFonts w:ascii="Lato" w:eastAsia="Calibri" w:hAnsi="Lato" w:cs="Arial"/>
          <w:sz w:val="20"/>
          <w:szCs w:val="20"/>
        </w:rPr>
        <w:t>Angelita Cindi</w:t>
      </w:r>
    </w:p>
    <w:p w14:paraId="3860BDE0" w14:textId="77777777" w:rsidR="00042551" w:rsidRPr="004F114E" w:rsidRDefault="00042551" w:rsidP="00042551">
      <w:pPr>
        <w:numPr>
          <w:ilvl w:val="0"/>
          <w:numId w:val="1"/>
        </w:numPr>
        <w:spacing w:after="0" w:line="360" w:lineRule="auto"/>
        <w:contextualSpacing/>
        <w:jc w:val="both"/>
        <w:rPr>
          <w:rFonts w:ascii="Lato" w:eastAsia="Calibri" w:hAnsi="Lato" w:cs="Arial"/>
          <w:sz w:val="20"/>
          <w:szCs w:val="20"/>
          <w:lang w:val="id-ID"/>
        </w:rPr>
      </w:pPr>
      <w:ins w:id="188" w:author="Reyhan Putra Aryan" w:date="2018-02-21T15:26:00Z">
        <w:r>
          <w:rPr>
            <w:rFonts w:ascii="Lato" w:eastAsia="Calibri" w:hAnsi="Lato" w:cs="Arial"/>
            <w:sz w:val="20"/>
            <w:szCs w:val="20"/>
          </w:rPr>
          <w:t xml:space="preserve">Biaya yang muncul </w:t>
        </w:r>
      </w:ins>
      <w:ins w:id="189" w:author="Reyhan Putra Aryan" w:date="2018-02-21T15:27:00Z">
        <w:r>
          <w:rPr>
            <w:rFonts w:ascii="Lato" w:eastAsia="Calibri" w:hAnsi="Lato" w:cs="Arial"/>
            <w:sz w:val="20"/>
            <w:szCs w:val="20"/>
          </w:rPr>
          <w:t xml:space="preserve">untuk melakukan pembayaran </w:t>
        </w:r>
      </w:ins>
      <w:ins w:id="190" w:author="Reyhan Putra Aryan" w:date="2018-02-21T15:26:00Z">
        <w:r>
          <w:rPr>
            <w:rFonts w:ascii="Lato" w:eastAsia="Calibri" w:hAnsi="Lato" w:cs="Arial"/>
            <w:sz w:val="20"/>
            <w:szCs w:val="20"/>
          </w:rPr>
          <w:t xml:space="preserve">akan menjadi tanggungan </w:t>
        </w:r>
        <w:r>
          <w:rPr>
            <w:rFonts w:ascii="Lato" w:eastAsia="Calibri" w:hAnsi="Lato" w:cs="Arial"/>
            <w:b/>
            <w:sz w:val="20"/>
            <w:szCs w:val="20"/>
          </w:rPr>
          <w:t>PIHAK PERTAMA</w:t>
        </w:r>
        <w:r>
          <w:rPr>
            <w:rFonts w:ascii="Lato" w:eastAsia="Calibri" w:hAnsi="Lato" w:cs="Arial"/>
            <w:sz w:val="20"/>
            <w:szCs w:val="20"/>
          </w:rPr>
          <w:t>.</w:t>
        </w:r>
      </w:ins>
    </w:p>
    <w:p w14:paraId="7260F9B0" w14:textId="77777777" w:rsidR="00042551" w:rsidRDefault="00042551" w:rsidP="00042551">
      <w:pPr>
        <w:numPr>
          <w:ilvl w:val="0"/>
          <w:numId w:val="1"/>
        </w:numPr>
        <w:spacing w:after="0" w:line="360" w:lineRule="auto"/>
        <w:contextualSpacing/>
        <w:jc w:val="both"/>
        <w:rPr>
          <w:ins w:id="191" w:author="Reyhan Putra Aryan" w:date="2018-02-21T15:20:00Z"/>
          <w:rFonts w:ascii="Lato" w:eastAsia="Calibri" w:hAnsi="Lato" w:cs="Arial"/>
          <w:sz w:val="20"/>
          <w:szCs w:val="20"/>
          <w:lang w:val="id-ID"/>
        </w:rPr>
      </w:pPr>
      <w:r>
        <w:rPr>
          <w:rFonts w:ascii="Lato" w:eastAsia="Calibri" w:hAnsi="Lato" w:cs="Arial"/>
          <w:sz w:val="20"/>
          <w:szCs w:val="20"/>
        </w:rPr>
        <w:t>Apabila terdapat pengeluaran biaya tambahan atas bahan dan ongkos produksi khusus (</w:t>
      </w:r>
      <w:r w:rsidRPr="00D86A81">
        <w:rPr>
          <w:rFonts w:ascii="Lato" w:eastAsia="Calibri" w:hAnsi="Lato" w:cs="Arial"/>
          <w:i/>
          <w:sz w:val="20"/>
          <w:szCs w:val="20"/>
        </w:rPr>
        <w:t>special</w:t>
      </w:r>
      <w:r>
        <w:rPr>
          <w:rFonts w:ascii="Lato" w:eastAsia="Calibri" w:hAnsi="Lato" w:cs="Arial"/>
          <w:sz w:val="20"/>
          <w:szCs w:val="20"/>
        </w:rPr>
        <w:t xml:space="preserve"> </w:t>
      </w:r>
      <w:r w:rsidRPr="0065710B">
        <w:rPr>
          <w:rFonts w:ascii="Lato" w:eastAsia="Calibri" w:hAnsi="Lato" w:cs="Arial"/>
          <w:i/>
          <w:sz w:val="20"/>
          <w:szCs w:val="20"/>
        </w:rPr>
        <w:t>request</w:t>
      </w:r>
      <w:r>
        <w:rPr>
          <w:rFonts w:ascii="Lato" w:eastAsia="Calibri" w:hAnsi="Lato" w:cs="Arial"/>
          <w:sz w:val="20"/>
          <w:szCs w:val="20"/>
        </w:rPr>
        <w:t xml:space="preserve">), di luar rancangan dan biaya kesepakatan, maka biaya tersebut akan menjadi tanggungan </w:t>
      </w:r>
      <w:r w:rsidRPr="0065710B">
        <w:rPr>
          <w:rFonts w:ascii="Lato" w:eastAsia="Calibri" w:hAnsi="Lato" w:cs="Arial"/>
          <w:b/>
          <w:sz w:val="20"/>
          <w:szCs w:val="20"/>
        </w:rPr>
        <w:t>PIHAK PERTAMA</w:t>
      </w:r>
      <w:r>
        <w:rPr>
          <w:rFonts w:ascii="Lato" w:eastAsia="Calibri" w:hAnsi="Lato" w:cs="Arial"/>
          <w:b/>
          <w:sz w:val="20"/>
          <w:szCs w:val="20"/>
        </w:rPr>
        <w:t>.</w:t>
      </w:r>
    </w:p>
    <w:p w14:paraId="0D57C170" w14:textId="77777777" w:rsidR="00042551" w:rsidDel="00A7604C" w:rsidRDefault="00042551" w:rsidP="00042551">
      <w:pPr>
        <w:numPr>
          <w:ilvl w:val="0"/>
          <w:numId w:val="1"/>
        </w:numPr>
        <w:spacing w:after="0" w:line="360" w:lineRule="auto"/>
        <w:contextualSpacing/>
        <w:jc w:val="both"/>
        <w:rPr>
          <w:del w:id="192" w:author="Reyhan Putra Aryan" w:date="2018-02-21T15:20:00Z"/>
          <w:rFonts w:ascii="Lato" w:eastAsia="Calibri" w:hAnsi="Lato" w:cs="Arial"/>
          <w:sz w:val="20"/>
          <w:szCs w:val="20"/>
          <w:lang w:val="id-ID"/>
        </w:rPr>
      </w:pPr>
      <w:del w:id="193" w:author="Reyhan Putra Aryan" w:date="2018-02-21T15:20:00Z">
        <w:r w:rsidDel="00A7604C">
          <w:rPr>
            <w:rFonts w:ascii="Lato" w:eastAsia="Calibri" w:hAnsi="Lato" w:cs="Arial"/>
            <w:sz w:val="20"/>
            <w:szCs w:val="20"/>
          </w:rPr>
          <w:delText xml:space="preserve">Sistem pembayaran dilakukan oleh </w:delText>
        </w:r>
        <w:r w:rsidDel="00A7604C">
          <w:rPr>
            <w:rFonts w:ascii="Lato" w:eastAsia="Calibri" w:hAnsi="Lato" w:cs="Arial"/>
            <w:b/>
            <w:sz w:val="20"/>
            <w:szCs w:val="20"/>
          </w:rPr>
          <w:delText>PIHAK PERTAMA</w:delText>
        </w:r>
        <w:r w:rsidDel="00A7604C">
          <w:rPr>
            <w:rFonts w:ascii="Lato" w:eastAsia="Calibri" w:hAnsi="Lato" w:cs="Arial"/>
            <w:sz w:val="20"/>
            <w:szCs w:val="20"/>
          </w:rPr>
          <w:delText xml:space="preserve"> dengan transfer bank ke rekening </w:delText>
        </w:r>
        <w:r w:rsidDel="00A7604C">
          <w:rPr>
            <w:rFonts w:ascii="Lato" w:eastAsia="Calibri" w:hAnsi="Lato" w:cs="Arial"/>
            <w:b/>
            <w:sz w:val="20"/>
            <w:szCs w:val="20"/>
          </w:rPr>
          <w:delText>PIHAK KEDUA</w:delText>
        </w:r>
        <w:r w:rsidDel="00A7604C">
          <w:rPr>
            <w:rFonts w:ascii="Lato" w:eastAsia="Calibri" w:hAnsi="Lato" w:cs="Arial"/>
            <w:sz w:val="20"/>
            <w:szCs w:val="20"/>
          </w:rPr>
          <w:delText xml:space="preserve"> paling lambat H+7 sejak tagihan dikirimkan oleh </w:delText>
        </w:r>
        <w:r w:rsidDel="00A7604C">
          <w:rPr>
            <w:rFonts w:ascii="Lato" w:eastAsia="Calibri" w:hAnsi="Lato" w:cs="Arial"/>
            <w:b/>
            <w:sz w:val="20"/>
            <w:szCs w:val="20"/>
          </w:rPr>
          <w:delText xml:space="preserve">PIHAK KEDUA </w:delText>
        </w:r>
        <w:r w:rsidDel="00A7604C">
          <w:rPr>
            <w:rFonts w:ascii="Lato" w:eastAsia="Calibri" w:hAnsi="Lato" w:cs="Arial"/>
            <w:sz w:val="20"/>
            <w:szCs w:val="20"/>
          </w:rPr>
          <w:delText xml:space="preserve">yang akan dikirimkan pada </w:delText>
        </w:r>
        <w:r w:rsidDel="00A7604C">
          <w:rPr>
            <w:rFonts w:ascii="Lato" w:eastAsia="Calibri" w:hAnsi="Lato" w:cs="Arial"/>
            <w:b/>
            <w:sz w:val="20"/>
            <w:szCs w:val="20"/>
          </w:rPr>
          <w:delText>tanggal 25 tiap bulannya</w:delText>
        </w:r>
        <w:r w:rsidDel="00A7604C">
          <w:rPr>
            <w:rFonts w:ascii="Lato" w:eastAsia="Calibri" w:hAnsi="Lato" w:cs="Arial"/>
            <w:sz w:val="20"/>
            <w:szCs w:val="20"/>
          </w:rPr>
          <w:delText>.</w:delText>
        </w:r>
      </w:del>
    </w:p>
    <w:p w14:paraId="7AA499C2" w14:textId="77777777" w:rsidR="00042551" w:rsidRDefault="00042551" w:rsidP="00042551">
      <w:pPr>
        <w:spacing w:after="0" w:line="360" w:lineRule="auto"/>
        <w:ind w:right="-47"/>
        <w:rPr>
          <w:rFonts w:ascii="Lato" w:eastAsia="Arial" w:hAnsi="Lato" w:cs="Arial"/>
          <w:b/>
          <w:sz w:val="20"/>
          <w:szCs w:val="20"/>
        </w:rPr>
      </w:pPr>
    </w:p>
    <w:p w14:paraId="17ABB0E6" w14:textId="77777777" w:rsidR="00042551" w:rsidRDefault="00042551" w:rsidP="00042551">
      <w:pPr>
        <w:spacing w:after="240" w:line="360" w:lineRule="auto"/>
        <w:jc w:val="center"/>
        <w:rPr>
          <w:rFonts w:ascii="Lato" w:eastAsia="Times New Roman" w:hAnsi="Lato" w:cs="Times New Roman"/>
          <w:sz w:val="20"/>
          <w:szCs w:val="20"/>
          <w:lang w:val="id-ID"/>
        </w:rPr>
      </w:pPr>
      <w:r>
        <w:rPr>
          <w:rFonts w:ascii="Lato" w:eastAsia="Times New Roman" w:hAnsi="Lato" w:cs="Times New Roman"/>
          <w:b/>
          <w:bCs/>
          <w:sz w:val="20"/>
          <w:szCs w:val="20"/>
          <w:lang w:val="id-ID"/>
        </w:rPr>
        <w:t>PASAL</w:t>
      </w:r>
      <w:r>
        <w:rPr>
          <w:rFonts w:ascii="Lato" w:eastAsia="Times New Roman" w:hAnsi="Lato" w:cs="Times New Roman"/>
          <w:b/>
          <w:bCs/>
          <w:sz w:val="20"/>
          <w:szCs w:val="20"/>
          <w:lang w:val="en-ID"/>
        </w:rPr>
        <w:t xml:space="preserve"> 7</w:t>
      </w:r>
      <w:r>
        <w:rPr>
          <w:rFonts w:ascii="Lato" w:eastAsia="Times New Roman" w:hAnsi="Lato" w:cs="Times New Roman"/>
          <w:sz w:val="20"/>
          <w:szCs w:val="20"/>
          <w:lang w:val="id-ID"/>
        </w:rPr>
        <w:br/>
      </w:r>
      <w:r>
        <w:rPr>
          <w:rFonts w:ascii="Lato" w:eastAsia="Times New Roman" w:hAnsi="Lato" w:cs="Times New Roman"/>
          <w:b/>
          <w:bCs/>
          <w:sz w:val="20"/>
          <w:szCs w:val="20"/>
          <w:lang w:val="id-ID"/>
        </w:rPr>
        <w:t>KERAHASIAAN</w:t>
      </w:r>
    </w:p>
    <w:p w14:paraId="30AE2020" w14:textId="77777777" w:rsidR="00042551" w:rsidRDefault="00042551">
      <w:pPr>
        <w:numPr>
          <w:ilvl w:val="0"/>
          <w:numId w:val="12"/>
        </w:numPr>
        <w:spacing w:beforeAutospacing="1" w:afterAutospacing="1" w:line="360" w:lineRule="auto"/>
        <w:jc w:val="both"/>
        <w:rPr>
          <w:rFonts w:ascii="Lato" w:eastAsia="Times New Roman" w:hAnsi="Lato" w:cs="Times New Roman"/>
          <w:sz w:val="20"/>
          <w:szCs w:val="20"/>
          <w:lang w:val="id-ID"/>
        </w:rPr>
        <w:pPrChange w:id="194" w:author="Albertus Hendra" w:date="2018-03-08T21:17:00Z">
          <w:pPr>
            <w:numPr>
              <w:numId w:val="12"/>
            </w:numPr>
            <w:tabs>
              <w:tab w:val="num" w:pos="720"/>
            </w:tabs>
            <w:spacing w:beforeAutospacing="1" w:afterAutospacing="1" w:line="360" w:lineRule="auto"/>
            <w:ind w:left="720" w:hanging="360"/>
          </w:pPr>
        </w:pPrChange>
      </w:pPr>
      <w:r>
        <w:rPr>
          <w:rFonts w:ascii="Lato" w:eastAsia="Times New Roman" w:hAnsi="Lato" w:cs="Times New Roman"/>
          <w:b/>
          <w:sz w:val="20"/>
          <w:szCs w:val="20"/>
          <w:lang w:val="id-ID"/>
        </w:rPr>
        <w:t>PARA PIHAK</w:t>
      </w:r>
      <w:r>
        <w:rPr>
          <w:rFonts w:ascii="Lato" w:eastAsia="Times New Roman" w:hAnsi="Lato" w:cs="Times New Roman"/>
          <w:sz w:val="20"/>
          <w:szCs w:val="20"/>
          <w:lang w:val="id-ID"/>
        </w:rPr>
        <w:t xml:space="preserve"> wajib menjaga kerahasiaan dan</w:t>
      </w:r>
      <w:r>
        <w:rPr>
          <w:rFonts w:ascii="Lato" w:eastAsia="Times New Roman" w:hAnsi="Lato" w:cs="Times New Roman"/>
          <w:sz w:val="20"/>
          <w:szCs w:val="20"/>
        </w:rPr>
        <w:t xml:space="preserve"> </w:t>
      </w:r>
      <w:r>
        <w:rPr>
          <w:rFonts w:ascii="Lato" w:eastAsia="Times New Roman" w:hAnsi="Lato" w:cs="Times New Roman"/>
          <w:sz w:val="20"/>
          <w:szCs w:val="20"/>
          <w:lang w:val="id-ID"/>
        </w:rPr>
        <w:t>tidak boleh mengungkapkan informasi apapun yang menjadi miliknya berdasarkan atau sebagai akibat dari pelaksanaan Perjanjian ini, (Secara bersama-sama disebut “</w:t>
      </w:r>
      <w:r>
        <w:rPr>
          <w:rFonts w:ascii="Lato" w:eastAsia="Times New Roman" w:hAnsi="Lato" w:cs="Times New Roman"/>
          <w:b/>
          <w:sz w:val="20"/>
          <w:szCs w:val="20"/>
          <w:lang w:val="id-ID"/>
        </w:rPr>
        <w:t>Informasi Rahasia</w:t>
      </w:r>
      <w:r>
        <w:rPr>
          <w:rFonts w:ascii="Lato" w:eastAsia="Times New Roman" w:hAnsi="Lato" w:cs="Times New Roman"/>
          <w:sz w:val="20"/>
          <w:szCs w:val="20"/>
          <w:lang w:val="id-ID"/>
        </w:rPr>
        <w:t>”), dan akan menggunakan informasi Rahasia tersebut hanya untuk tujuan pelaksanaan Perjanjian ini.</w:t>
      </w:r>
    </w:p>
    <w:p w14:paraId="23134AC9" w14:textId="77777777" w:rsidR="00042551" w:rsidRDefault="00042551" w:rsidP="00042551">
      <w:pPr>
        <w:numPr>
          <w:ilvl w:val="0"/>
          <w:numId w:val="12"/>
        </w:numPr>
        <w:spacing w:after="0" w:line="360" w:lineRule="auto"/>
        <w:ind w:left="714" w:hanging="357"/>
        <w:jc w:val="both"/>
        <w:rPr>
          <w:rFonts w:ascii="Lato" w:eastAsia="Times New Roman" w:hAnsi="Lato" w:cs="Times New Roman"/>
          <w:sz w:val="20"/>
          <w:szCs w:val="20"/>
          <w:lang w:val="id-ID"/>
        </w:rPr>
      </w:pPr>
      <w:r>
        <w:rPr>
          <w:rFonts w:ascii="Lato" w:eastAsia="Times New Roman" w:hAnsi="Lato" w:cs="Times New Roman"/>
          <w:sz w:val="20"/>
          <w:szCs w:val="20"/>
          <w:lang w:val="id-ID"/>
        </w:rPr>
        <w:t>Informasi Rahasia tidak dapat diberikan ataupun diungkapkan oleh salah satu Pihak kepada Pihak Ketiga manapun tanpa persetujuan tertulis terlebih dahulu dari Pihak yang lainnya baik selama maupun setelah berakhirnya Perjanjian ini, kecuali ditentukan lain secara tegas oleh peraturan perundang-undangan yang berlaku.</w:t>
      </w:r>
    </w:p>
    <w:p w14:paraId="3628CEB9" w14:textId="77777777" w:rsidR="00042551" w:rsidRDefault="00042551" w:rsidP="00042551">
      <w:pPr>
        <w:spacing w:after="0" w:line="360" w:lineRule="auto"/>
        <w:jc w:val="both"/>
        <w:rPr>
          <w:rFonts w:ascii="Lato" w:eastAsia="Times New Roman" w:hAnsi="Lato" w:cs="Times New Roman"/>
          <w:sz w:val="20"/>
          <w:szCs w:val="20"/>
          <w:lang w:val="id-ID"/>
        </w:rPr>
      </w:pPr>
    </w:p>
    <w:p w14:paraId="568F508B" w14:textId="77777777" w:rsidR="00042551" w:rsidRDefault="00042551" w:rsidP="00042551">
      <w:pPr>
        <w:spacing w:after="240" w:line="360" w:lineRule="auto"/>
        <w:jc w:val="center"/>
        <w:rPr>
          <w:rFonts w:ascii="Lato" w:eastAsia="Times New Roman" w:hAnsi="Lato" w:cs="Calibri"/>
          <w:sz w:val="20"/>
          <w:szCs w:val="20"/>
        </w:rPr>
      </w:pPr>
      <w:r>
        <w:rPr>
          <w:rFonts w:ascii="Lato" w:eastAsia="Times New Roman" w:hAnsi="Lato" w:cs="Calibri"/>
          <w:b/>
          <w:bCs/>
          <w:sz w:val="20"/>
          <w:szCs w:val="20"/>
          <w:lang w:val="zh-CN"/>
        </w:rPr>
        <w:t xml:space="preserve">PASAL </w:t>
      </w:r>
      <w:r>
        <w:rPr>
          <w:rFonts w:ascii="Lato" w:eastAsia="Times New Roman" w:hAnsi="Lato" w:cs="Calibri"/>
          <w:b/>
          <w:bCs/>
          <w:sz w:val="20"/>
          <w:szCs w:val="20"/>
        </w:rPr>
        <w:t>8</w:t>
      </w:r>
      <w:r>
        <w:rPr>
          <w:rFonts w:ascii="Lato" w:eastAsia="Times New Roman" w:hAnsi="Lato" w:cs="Calibri"/>
          <w:sz w:val="20"/>
          <w:szCs w:val="20"/>
        </w:rPr>
        <w:br/>
      </w:r>
      <w:r>
        <w:rPr>
          <w:rFonts w:ascii="Lato" w:eastAsia="Times New Roman" w:hAnsi="Lato" w:cs="Calibri"/>
          <w:b/>
          <w:bCs/>
          <w:sz w:val="20"/>
          <w:szCs w:val="20"/>
        </w:rPr>
        <w:t>FORCE MAJEURE</w:t>
      </w:r>
    </w:p>
    <w:p w14:paraId="5311CD52" w14:textId="77777777" w:rsidR="00042551" w:rsidRDefault="00042551" w:rsidP="00042551">
      <w:pPr>
        <w:numPr>
          <w:ilvl w:val="0"/>
          <w:numId w:val="15"/>
        </w:numPr>
        <w:tabs>
          <w:tab w:val="left" w:pos="284"/>
        </w:tabs>
        <w:spacing w:beforeAutospacing="1" w:afterAutospacing="1" w:line="360" w:lineRule="auto"/>
        <w:ind w:left="709" w:hanging="283"/>
        <w:jc w:val="both"/>
        <w:rPr>
          <w:rFonts w:ascii="Lato" w:eastAsia="Times New Roman" w:hAnsi="Lato" w:cs="Calibri"/>
          <w:sz w:val="20"/>
          <w:szCs w:val="20"/>
        </w:rPr>
      </w:pPr>
      <w:r>
        <w:rPr>
          <w:rFonts w:ascii="Lato" w:eastAsia="Times New Roman" w:hAnsi="Lato" w:cs="Calibri"/>
          <w:sz w:val="20"/>
          <w:szCs w:val="20"/>
        </w:rPr>
        <w:t xml:space="preserve">Dalam hal </w:t>
      </w:r>
      <w:r w:rsidRPr="00F577B0">
        <w:rPr>
          <w:rFonts w:ascii="Lato" w:eastAsia="Times New Roman" w:hAnsi="Lato" w:cs="Calibri"/>
          <w:b/>
          <w:sz w:val="20"/>
          <w:szCs w:val="20"/>
          <w:rPrChange w:id="195" w:author="Reyhan Putra Aryan" w:date="2018-02-21T15:35:00Z">
            <w:rPr>
              <w:rFonts w:ascii="Lato" w:eastAsia="Times New Roman" w:hAnsi="Lato" w:cs="Calibri"/>
              <w:sz w:val="20"/>
              <w:szCs w:val="20"/>
            </w:rPr>
          </w:rPrChange>
        </w:rPr>
        <w:t>PARA PIHAK</w:t>
      </w:r>
      <w:r>
        <w:rPr>
          <w:rFonts w:ascii="Lato" w:eastAsia="Times New Roman" w:hAnsi="Lato" w:cs="Calibri"/>
          <w:sz w:val="20"/>
          <w:szCs w:val="20"/>
        </w:rPr>
        <w:t xml:space="preserve"> tidak dapat memenuhi kewajiban-kewajiban yang tercantum dalam Perjanjian ini yang disebabkan oleh tindakan dan atau diakibatkan oleh kejadian luar kekuasaan </w:t>
      </w:r>
      <w:r w:rsidRPr="00F577B0">
        <w:rPr>
          <w:rFonts w:ascii="Lato" w:eastAsia="Times New Roman" w:hAnsi="Lato" w:cs="Calibri"/>
          <w:b/>
          <w:sz w:val="20"/>
          <w:szCs w:val="20"/>
          <w:rPrChange w:id="196" w:author="Reyhan Putra Aryan" w:date="2018-02-21T15:35:00Z">
            <w:rPr>
              <w:rFonts w:ascii="Lato" w:eastAsia="Times New Roman" w:hAnsi="Lato" w:cs="Calibri"/>
              <w:sz w:val="20"/>
              <w:szCs w:val="20"/>
            </w:rPr>
          </w:rPrChange>
        </w:rPr>
        <w:t>PARA PIHAK</w:t>
      </w:r>
      <w:r>
        <w:rPr>
          <w:rFonts w:ascii="Lato" w:eastAsia="Times New Roman" w:hAnsi="Lato" w:cs="Calibri"/>
          <w:sz w:val="20"/>
          <w:szCs w:val="20"/>
        </w:rPr>
        <w:t xml:space="preserve"> antara lain tetapi tidak terbatas pada terjadinya bencana alam, banjir, gempa bumi, angin topan, kebakaran, epidemi, pemberontakan, perang, huru-hara, kerusuhan sipil, peledakan, perubahan peraturan perundang-undangan dan perubahan kebijakan ekonomi </w:t>
      </w:r>
      <w:r>
        <w:rPr>
          <w:rFonts w:ascii="Lato" w:eastAsia="Times New Roman" w:hAnsi="Lato" w:cs="Calibri"/>
          <w:sz w:val="20"/>
          <w:szCs w:val="20"/>
        </w:rPr>
        <w:lastRenderedPageBreak/>
        <w:t xml:space="preserve">moneter yang secara langsung berkaitan dengan pelaksanaan perjanjian ini, maka segala keterlambatan atau kegagalan tidak dianggap sebagai kesalahan </w:t>
      </w:r>
      <w:r w:rsidRPr="007058E9">
        <w:rPr>
          <w:rFonts w:ascii="Lato" w:eastAsia="Times New Roman" w:hAnsi="Lato" w:cs="Calibri"/>
          <w:b/>
          <w:sz w:val="20"/>
          <w:szCs w:val="20"/>
          <w:rPrChange w:id="197" w:author="Albertus Hendra" w:date="2018-03-11T20:40:00Z">
            <w:rPr>
              <w:rFonts w:ascii="Lato" w:eastAsia="Times New Roman" w:hAnsi="Lato" w:cs="Calibri"/>
              <w:sz w:val="20"/>
              <w:szCs w:val="20"/>
            </w:rPr>
          </w:rPrChange>
        </w:rPr>
        <w:t>PARA PIHAK</w:t>
      </w:r>
      <w:r>
        <w:rPr>
          <w:rFonts w:ascii="Lato" w:eastAsia="Times New Roman" w:hAnsi="Lato" w:cs="Calibri"/>
          <w:sz w:val="20"/>
          <w:szCs w:val="20"/>
        </w:rPr>
        <w:t xml:space="preserve"> sehingga </w:t>
      </w:r>
      <w:r w:rsidRPr="007058E9">
        <w:rPr>
          <w:rFonts w:ascii="Lato" w:eastAsia="Times New Roman" w:hAnsi="Lato" w:cs="Calibri"/>
          <w:b/>
          <w:sz w:val="20"/>
          <w:szCs w:val="20"/>
          <w:rPrChange w:id="198" w:author="Albertus Hendra" w:date="2018-03-11T20:40:00Z">
            <w:rPr>
              <w:rFonts w:ascii="Lato" w:eastAsia="Times New Roman" w:hAnsi="Lato" w:cs="Calibri"/>
              <w:sz w:val="20"/>
              <w:szCs w:val="20"/>
            </w:rPr>
          </w:rPrChange>
        </w:rPr>
        <w:t>PARA PIHAK</w:t>
      </w:r>
      <w:r>
        <w:rPr>
          <w:rFonts w:ascii="Lato" w:eastAsia="Times New Roman" w:hAnsi="Lato" w:cs="Calibri"/>
          <w:sz w:val="20"/>
          <w:szCs w:val="20"/>
        </w:rPr>
        <w:t xml:space="preserve"> tidak dapat dikenakan sanksi atau denda.</w:t>
      </w:r>
    </w:p>
    <w:p w14:paraId="6CFEA10C" w14:textId="77777777" w:rsidR="00042551" w:rsidRDefault="00042551" w:rsidP="00042551">
      <w:pPr>
        <w:numPr>
          <w:ilvl w:val="0"/>
          <w:numId w:val="15"/>
        </w:numPr>
        <w:tabs>
          <w:tab w:val="left" w:pos="284"/>
        </w:tabs>
        <w:spacing w:beforeAutospacing="1" w:afterAutospacing="1" w:line="360" w:lineRule="auto"/>
        <w:ind w:left="709" w:hanging="283"/>
        <w:jc w:val="both"/>
        <w:rPr>
          <w:rFonts w:ascii="Lato" w:eastAsia="Times New Roman" w:hAnsi="Lato" w:cs="Calibri"/>
          <w:sz w:val="20"/>
          <w:szCs w:val="20"/>
        </w:rPr>
      </w:pPr>
      <w:r>
        <w:rPr>
          <w:rFonts w:ascii="Lato" w:eastAsia="Times New Roman" w:hAnsi="Lato" w:cs="Calibri"/>
          <w:sz w:val="20"/>
          <w:szCs w:val="20"/>
        </w:rPr>
        <w:t xml:space="preserve">Bila terjadi </w:t>
      </w:r>
      <w:r>
        <w:rPr>
          <w:rFonts w:ascii="Lato" w:eastAsia="Times New Roman" w:hAnsi="Lato" w:cs="Calibri"/>
          <w:i/>
          <w:sz w:val="20"/>
          <w:szCs w:val="20"/>
        </w:rPr>
        <w:t>force majeure</w:t>
      </w:r>
      <w:r>
        <w:rPr>
          <w:rFonts w:ascii="Lato" w:eastAsia="Times New Roman" w:hAnsi="Lato" w:cs="Calibri"/>
          <w:sz w:val="20"/>
          <w:szCs w:val="20"/>
        </w:rPr>
        <w:t xml:space="preserve"> sebagaimana dimaksud ayat (1), maka </w:t>
      </w:r>
      <w:del w:id="199" w:author="Reyhan Putra Aryan" w:date="2018-02-21T15:35:00Z">
        <w:r w:rsidRPr="000E2A0A" w:rsidDel="000E2A0A">
          <w:rPr>
            <w:rFonts w:ascii="Lato" w:eastAsia="Times New Roman" w:hAnsi="Lato" w:cs="Calibri"/>
            <w:b/>
            <w:sz w:val="20"/>
            <w:szCs w:val="20"/>
            <w:rPrChange w:id="200" w:author="Reyhan Putra Aryan" w:date="2018-02-21T15:35:00Z">
              <w:rPr>
                <w:rFonts w:ascii="Lato" w:eastAsia="Times New Roman" w:hAnsi="Lato" w:cs="Calibri"/>
                <w:sz w:val="20"/>
                <w:szCs w:val="20"/>
              </w:rPr>
            </w:rPrChange>
          </w:rPr>
          <w:delText>masing-masing</w:delText>
        </w:r>
      </w:del>
      <w:ins w:id="201" w:author="Reyhan Putra Aryan" w:date="2018-02-21T15:35:00Z">
        <w:r w:rsidRPr="000E2A0A">
          <w:rPr>
            <w:rFonts w:ascii="Lato" w:eastAsia="Times New Roman" w:hAnsi="Lato" w:cs="Calibri"/>
            <w:b/>
            <w:sz w:val="20"/>
            <w:szCs w:val="20"/>
            <w:rPrChange w:id="202" w:author="Reyhan Putra Aryan" w:date="2018-02-21T15:35:00Z">
              <w:rPr>
                <w:rFonts w:ascii="Lato" w:eastAsia="Times New Roman" w:hAnsi="Lato" w:cs="Calibri"/>
                <w:sz w:val="20"/>
                <w:szCs w:val="20"/>
              </w:rPr>
            </w:rPrChange>
          </w:rPr>
          <w:t>PARA</w:t>
        </w:r>
      </w:ins>
      <w:r w:rsidRPr="000E2A0A">
        <w:rPr>
          <w:rFonts w:ascii="Lato" w:eastAsia="Times New Roman" w:hAnsi="Lato" w:cs="Calibri"/>
          <w:b/>
          <w:sz w:val="20"/>
          <w:szCs w:val="20"/>
          <w:rPrChange w:id="203" w:author="Reyhan Putra Aryan" w:date="2018-02-21T15:35:00Z">
            <w:rPr>
              <w:rFonts w:ascii="Lato" w:eastAsia="Times New Roman" w:hAnsi="Lato" w:cs="Calibri"/>
              <w:sz w:val="20"/>
              <w:szCs w:val="20"/>
            </w:rPr>
          </w:rPrChange>
        </w:rPr>
        <w:t xml:space="preserve"> PIHA</w:t>
      </w:r>
      <w:ins w:id="204" w:author="Luqman Sungkar" w:date="2017-08-01T14:06:00Z">
        <w:r w:rsidRPr="000E2A0A">
          <w:rPr>
            <w:rFonts w:ascii="Lato" w:eastAsia="Times New Roman" w:hAnsi="Lato" w:cs="Calibri"/>
            <w:b/>
            <w:sz w:val="20"/>
            <w:szCs w:val="20"/>
            <w:rPrChange w:id="205" w:author="Reyhan Putra Aryan" w:date="2018-02-21T15:35:00Z">
              <w:rPr>
                <w:rFonts w:ascii="Lato" w:eastAsia="Times New Roman" w:hAnsi="Lato" w:cs="Calibri"/>
                <w:sz w:val="20"/>
                <w:szCs w:val="20"/>
              </w:rPr>
            </w:rPrChange>
          </w:rPr>
          <w:t>K</w:t>
        </w:r>
      </w:ins>
      <w:del w:id="206" w:author="Luqman Sungkar" w:date="2017-08-01T14:06:00Z">
        <w:r w:rsidRPr="000E2A0A">
          <w:rPr>
            <w:rFonts w:ascii="Lato" w:eastAsia="Times New Roman" w:hAnsi="Lato" w:cs="Calibri"/>
            <w:b/>
            <w:sz w:val="20"/>
            <w:szCs w:val="20"/>
            <w:rPrChange w:id="207" w:author="Reyhan Putra Aryan" w:date="2018-02-21T15:35:00Z">
              <w:rPr>
                <w:rFonts w:ascii="Lato" w:eastAsia="Times New Roman" w:hAnsi="Lato" w:cs="Calibri"/>
                <w:sz w:val="20"/>
                <w:szCs w:val="20"/>
              </w:rPr>
            </w:rPrChange>
          </w:rPr>
          <w:delText>k</w:delText>
        </w:r>
      </w:del>
      <w:r>
        <w:rPr>
          <w:rFonts w:ascii="Lato" w:eastAsia="Times New Roman" w:hAnsi="Lato" w:cs="Calibri"/>
          <w:sz w:val="20"/>
          <w:szCs w:val="20"/>
        </w:rPr>
        <w:t xml:space="preserve"> harus memberitahukan secara tertulis kepada PIHAK lainnya mengenai tanggal terjadinya </w:t>
      </w:r>
      <w:r>
        <w:rPr>
          <w:rFonts w:ascii="Lato" w:eastAsia="Times New Roman" w:hAnsi="Lato" w:cs="Calibri"/>
          <w:i/>
          <w:sz w:val="20"/>
          <w:szCs w:val="20"/>
        </w:rPr>
        <w:t>force majeure</w:t>
      </w:r>
      <w:r>
        <w:rPr>
          <w:rFonts w:ascii="Lato" w:eastAsia="Times New Roman" w:hAnsi="Lato" w:cs="Calibri"/>
          <w:sz w:val="20"/>
          <w:szCs w:val="20"/>
        </w:rPr>
        <w:t xml:space="preserve"> dan penyebab </w:t>
      </w:r>
      <w:r>
        <w:rPr>
          <w:rFonts w:ascii="Lato" w:eastAsia="Times New Roman" w:hAnsi="Lato" w:cs="Calibri"/>
          <w:i/>
          <w:sz w:val="20"/>
          <w:szCs w:val="20"/>
        </w:rPr>
        <w:t>force majeure</w:t>
      </w:r>
      <w:r>
        <w:rPr>
          <w:rFonts w:ascii="Lato" w:eastAsia="Times New Roman" w:hAnsi="Lato" w:cs="Calibri"/>
          <w:sz w:val="20"/>
          <w:szCs w:val="20"/>
        </w:rPr>
        <w:t xml:space="preserve"> dalam waktu selambat-lambatnya 7 (tujuh) hari kalender, dengan melampirkan bukti-bukti yang layak atas terjadinya </w:t>
      </w:r>
      <w:r>
        <w:rPr>
          <w:rFonts w:ascii="Lato" w:eastAsia="Times New Roman" w:hAnsi="Lato" w:cs="Calibri"/>
          <w:i/>
          <w:sz w:val="20"/>
          <w:szCs w:val="20"/>
        </w:rPr>
        <w:t>force majeure</w:t>
      </w:r>
      <w:r>
        <w:rPr>
          <w:rFonts w:ascii="Lato" w:eastAsia="Times New Roman" w:hAnsi="Lato" w:cs="Calibri"/>
          <w:sz w:val="20"/>
          <w:szCs w:val="20"/>
        </w:rPr>
        <w:t xml:space="preserve"> tersebut.</w:t>
      </w:r>
    </w:p>
    <w:p w14:paraId="7F753687" w14:textId="77777777" w:rsidR="00042551" w:rsidRDefault="00042551" w:rsidP="00042551">
      <w:pPr>
        <w:numPr>
          <w:ilvl w:val="0"/>
          <w:numId w:val="15"/>
        </w:numPr>
        <w:tabs>
          <w:tab w:val="left" w:pos="284"/>
        </w:tabs>
        <w:spacing w:beforeAutospacing="1" w:afterAutospacing="1" w:line="360" w:lineRule="auto"/>
        <w:ind w:left="709" w:hanging="283"/>
        <w:jc w:val="both"/>
        <w:rPr>
          <w:rFonts w:ascii="Lato" w:eastAsia="Times New Roman" w:hAnsi="Lato" w:cs="Calibri"/>
          <w:sz w:val="20"/>
          <w:szCs w:val="20"/>
        </w:rPr>
      </w:pPr>
      <w:r>
        <w:rPr>
          <w:rFonts w:ascii="Lato" w:eastAsia="Times New Roman" w:hAnsi="Lato" w:cs="Calibri"/>
          <w:sz w:val="20"/>
          <w:szCs w:val="20"/>
        </w:rPr>
        <w:t>Bilamana dalam 7</w:t>
      </w:r>
      <w:r>
        <w:rPr>
          <w:rFonts w:ascii="Lato" w:eastAsia="Times New Roman" w:hAnsi="Lato" w:cs="Calibri"/>
          <w:sz w:val="20"/>
          <w:szCs w:val="20"/>
          <w:lang w:val="zh-CN"/>
        </w:rPr>
        <w:t xml:space="preserve"> </w:t>
      </w:r>
      <w:r>
        <w:rPr>
          <w:rFonts w:ascii="Lato" w:eastAsia="Times New Roman" w:hAnsi="Lato" w:cs="Calibri"/>
          <w:sz w:val="20"/>
          <w:szCs w:val="20"/>
        </w:rPr>
        <w:t>(tujuh) hari kalender sejak diterimanya pemberitahuan yang dimaksud belum</w:t>
      </w:r>
      <w:r>
        <w:rPr>
          <w:rFonts w:ascii="Lato" w:eastAsia="Times New Roman" w:hAnsi="Lato" w:cs="Calibri"/>
          <w:sz w:val="20"/>
          <w:szCs w:val="20"/>
          <w:lang w:val="zh-CN"/>
        </w:rPr>
        <w:t xml:space="preserve"> </w:t>
      </w:r>
      <w:r>
        <w:rPr>
          <w:rFonts w:ascii="Lato" w:eastAsia="Times New Roman" w:hAnsi="Lato" w:cs="Calibri"/>
          <w:sz w:val="20"/>
          <w:szCs w:val="20"/>
        </w:rPr>
        <w:t xml:space="preserve">ada atau tidak ada tanggapan dari pihak yang menerima pemberitahuan maka adanya peristiwa sebagaimana dimaksud ayat (1) dianggap telah disetujui oleh </w:t>
      </w:r>
      <w:r w:rsidRPr="000E2A0A">
        <w:rPr>
          <w:rFonts w:ascii="Lato" w:eastAsia="Times New Roman" w:hAnsi="Lato" w:cs="Calibri"/>
          <w:b/>
          <w:sz w:val="20"/>
          <w:szCs w:val="20"/>
          <w:rPrChange w:id="208" w:author="Reyhan Putra Aryan" w:date="2018-02-21T15:36:00Z">
            <w:rPr>
              <w:rFonts w:ascii="Lato" w:eastAsia="Times New Roman" w:hAnsi="Lato" w:cs="Calibri"/>
              <w:sz w:val="20"/>
              <w:szCs w:val="20"/>
            </w:rPr>
          </w:rPrChange>
        </w:rPr>
        <w:t>PIHAK</w:t>
      </w:r>
      <w:r>
        <w:rPr>
          <w:rFonts w:ascii="Lato" w:eastAsia="Times New Roman" w:hAnsi="Lato" w:cs="Calibri"/>
          <w:sz w:val="20"/>
          <w:szCs w:val="20"/>
        </w:rPr>
        <w:t xml:space="preserve"> tersebut, serta masing-masing PIHAK sepakat segala hak dan kewajiban satu sama lain yang tertunda secara musyawarah.</w:t>
      </w:r>
    </w:p>
    <w:p w14:paraId="4EB9CBE8" w14:textId="77777777" w:rsidR="00042551" w:rsidRDefault="00042551" w:rsidP="00042551">
      <w:pPr>
        <w:numPr>
          <w:ilvl w:val="0"/>
          <w:numId w:val="15"/>
        </w:numPr>
        <w:tabs>
          <w:tab w:val="left" w:pos="284"/>
        </w:tabs>
        <w:spacing w:beforeAutospacing="1" w:afterAutospacing="1" w:line="360" w:lineRule="auto"/>
        <w:ind w:left="709" w:hanging="283"/>
        <w:jc w:val="both"/>
        <w:rPr>
          <w:rFonts w:ascii="Lato" w:eastAsia="Times New Roman" w:hAnsi="Lato" w:cs="Calibri"/>
          <w:sz w:val="20"/>
          <w:szCs w:val="20"/>
        </w:rPr>
      </w:pPr>
      <w:r>
        <w:rPr>
          <w:rFonts w:ascii="Lato" w:eastAsia="Times New Roman" w:hAnsi="Lato" w:cs="Calibri"/>
          <w:sz w:val="20"/>
          <w:szCs w:val="20"/>
        </w:rPr>
        <w:t>Setelah berakhir atau dapat diatasinya keadaan memaksa (</w:t>
      </w:r>
      <w:r>
        <w:rPr>
          <w:rFonts w:ascii="Lato" w:eastAsia="Times New Roman" w:hAnsi="Lato" w:cs="Calibri"/>
          <w:i/>
          <w:sz w:val="20"/>
          <w:szCs w:val="20"/>
        </w:rPr>
        <w:t>force majeure</w:t>
      </w:r>
      <w:r>
        <w:rPr>
          <w:rFonts w:ascii="Lato" w:eastAsia="Times New Roman" w:hAnsi="Lato" w:cs="Calibri"/>
          <w:sz w:val="20"/>
          <w:szCs w:val="20"/>
        </w:rPr>
        <w:t xml:space="preserve">) tersebut, maka </w:t>
      </w:r>
      <w:r w:rsidRPr="000E2A0A">
        <w:rPr>
          <w:rFonts w:ascii="Lato" w:eastAsia="Times New Roman" w:hAnsi="Lato" w:cs="Calibri"/>
          <w:b/>
          <w:sz w:val="20"/>
          <w:szCs w:val="20"/>
          <w:rPrChange w:id="209" w:author="Reyhan Putra Aryan" w:date="2018-02-21T15:36:00Z">
            <w:rPr>
              <w:rFonts w:ascii="Lato" w:eastAsia="Times New Roman" w:hAnsi="Lato" w:cs="Calibri"/>
              <w:sz w:val="20"/>
              <w:szCs w:val="20"/>
            </w:rPr>
          </w:rPrChange>
        </w:rPr>
        <w:t>PARA PIHAK</w:t>
      </w:r>
      <w:r>
        <w:rPr>
          <w:rFonts w:ascii="Lato" w:eastAsia="Times New Roman" w:hAnsi="Lato" w:cs="Calibri"/>
          <w:sz w:val="20"/>
          <w:szCs w:val="20"/>
        </w:rPr>
        <w:t xml:space="preserve"> yang mengalami kegagalan atau keterlambatan akibat keadaan memaksa wajib segera melaksanakan kewajiban-kewajibannya yang tertunda.</w:t>
      </w:r>
    </w:p>
    <w:p w14:paraId="48D06EA7" w14:textId="77777777" w:rsidR="00042551" w:rsidRDefault="00042551" w:rsidP="00042551">
      <w:pPr>
        <w:spacing w:beforeAutospacing="1" w:afterAutospacing="1" w:line="360" w:lineRule="auto"/>
        <w:jc w:val="center"/>
        <w:rPr>
          <w:rFonts w:ascii="Lato" w:eastAsia="Times New Roman" w:hAnsi="Lato" w:cs="Calibri"/>
          <w:b/>
          <w:sz w:val="20"/>
          <w:szCs w:val="20"/>
        </w:rPr>
      </w:pPr>
      <w:r>
        <w:rPr>
          <w:rFonts w:ascii="Lato" w:eastAsia="Times New Roman" w:hAnsi="Lato" w:cs="Calibri"/>
          <w:b/>
          <w:sz w:val="20"/>
          <w:szCs w:val="20"/>
        </w:rPr>
        <w:t>PASAL 9</w:t>
      </w:r>
      <w:r>
        <w:rPr>
          <w:rFonts w:ascii="Lato" w:eastAsia="Times New Roman" w:hAnsi="Lato" w:cs="Calibri"/>
          <w:b/>
          <w:sz w:val="20"/>
          <w:szCs w:val="20"/>
        </w:rPr>
        <w:br/>
        <w:t>SANKSI UNTUK KEDUA BELAH PIHAK</w:t>
      </w:r>
    </w:p>
    <w:p w14:paraId="7F31E1AB" w14:textId="77777777" w:rsidR="00042551" w:rsidRDefault="00042551" w:rsidP="00042551">
      <w:pPr>
        <w:pStyle w:val="ListParagraph1"/>
        <w:numPr>
          <w:ilvl w:val="0"/>
          <w:numId w:val="16"/>
        </w:numPr>
        <w:spacing w:beforeAutospacing="1" w:afterAutospacing="1"/>
        <w:jc w:val="both"/>
        <w:rPr>
          <w:rFonts w:ascii="Lato" w:eastAsia="Times New Roman" w:hAnsi="Lato" w:cs="Calibri"/>
          <w:sz w:val="20"/>
          <w:szCs w:val="20"/>
          <w:lang w:val="zh-CN" w:eastAsia="zh-CN"/>
        </w:rPr>
      </w:pPr>
      <w:r>
        <w:rPr>
          <w:rFonts w:ascii="Lato" w:eastAsia="Times New Roman" w:hAnsi="Lato" w:cs="Calibri"/>
          <w:b/>
          <w:sz w:val="20"/>
          <w:szCs w:val="20"/>
          <w:lang w:val="zh-CN" w:eastAsia="zh-CN"/>
        </w:rPr>
        <w:t>PIHAK PERTAMA</w:t>
      </w:r>
      <w:r>
        <w:rPr>
          <w:rFonts w:ascii="Lato" w:eastAsia="Times New Roman" w:hAnsi="Lato" w:cs="Calibri"/>
          <w:sz w:val="20"/>
          <w:szCs w:val="20"/>
          <w:lang w:val="zh-CN" w:eastAsia="zh-CN"/>
        </w:rPr>
        <w:t xml:space="preserve"> bersedia menerima sanksi dari </w:t>
      </w:r>
      <w:r>
        <w:rPr>
          <w:rFonts w:ascii="Lato" w:eastAsia="Times New Roman" w:hAnsi="Lato" w:cs="Calibri"/>
          <w:b/>
          <w:sz w:val="20"/>
          <w:szCs w:val="20"/>
          <w:lang w:val="zh-CN" w:eastAsia="zh-CN"/>
        </w:rPr>
        <w:t>PIHAK KEDUA</w:t>
      </w:r>
      <w:r>
        <w:rPr>
          <w:rFonts w:ascii="Lato" w:eastAsia="Times New Roman" w:hAnsi="Lato" w:cs="Calibri"/>
          <w:sz w:val="20"/>
          <w:szCs w:val="20"/>
          <w:lang w:val="zh-CN" w:eastAsia="zh-CN"/>
        </w:rPr>
        <w:t xml:space="preserve">, apabila </w:t>
      </w:r>
      <w:r>
        <w:rPr>
          <w:rFonts w:ascii="Lato" w:eastAsia="Times New Roman" w:hAnsi="Lato" w:cs="Calibri"/>
          <w:b/>
          <w:sz w:val="20"/>
          <w:szCs w:val="20"/>
          <w:lang w:val="zh-CN" w:eastAsia="zh-CN"/>
        </w:rPr>
        <w:t>PIHAK PERTAMA</w:t>
      </w:r>
      <w:r>
        <w:rPr>
          <w:rFonts w:ascii="Lato" w:eastAsia="Times New Roman" w:hAnsi="Lato" w:cs="Calibri"/>
          <w:sz w:val="20"/>
          <w:szCs w:val="20"/>
          <w:lang w:val="zh-CN" w:eastAsia="zh-CN"/>
        </w:rPr>
        <w:t xml:space="preserve"> melanggar kesepakatan.</w:t>
      </w:r>
    </w:p>
    <w:p w14:paraId="37AB57A1" w14:textId="77777777" w:rsidR="00042551" w:rsidRDefault="00042551" w:rsidP="00042551">
      <w:pPr>
        <w:pStyle w:val="ListParagraph1"/>
        <w:numPr>
          <w:ilvl w:val="0"/>
          <w:numId w:val="16"/>
        </w:numPr>
        <w:spacing w:beforeAutospacing="1" w:afterAutospacing="1"/>
        <w:jc w:val="both"/>
        <w:rPr>
          <w:rFonts w:ascii="Lato" w:eastAsia="Times New Roman" w:hAnsi="Lato" w:cs="Calibri"/>
          <w:sz w:val="20"/>
          <w:szCs w:val="20"/>
          <w:lang w:val="zh-CN" w:eastAsia="zh-CN"/>
        </w:rPr>
      </w:pPr>
      <w:r>
        <w:rPr>
          <w:rFonts w:ascii="Lato" w:eastAsia="Times New Roman" w:hAnsi="Lato" w:cs="Calibri"/>
          <w:b/>
          <w:sz w:val="20"/>
          <w:szCs w:val="20"/>
          <w:lang w:val="zh-CN" w:eastAsia="zh-CN"/>
        </w:rPr>
        <w:t>PIHAK KEDUA</w:t>
      </w:r>
      <w:r>
        <w:rPr>
          <w:rFonts w:ascii="Lato" w:eastAsia="Times New Roman" w:hAnsi="Lato" w:cs="Calibri"/>
          <w:sz w:val="20"/>
          <w:szCs w:val="20"/>
          <w:lang w:val="zh-CN" w:eastAsia="zh-CN"/>
        </w:rPr>
        <w:t xml:space="preserve"> bersedia menerima sanksi dari </w:t>
      </w:r>
      <w:r>
        <w:rPr>
          <w:rFonts w:ascii="Lato" w:eastAsia="Times New Roman" w:hAnsi="Lato" w:cs="Calibri"/>
          <w:b/>
          <w:sz w:val="20"/>
          <w:szCs w:val="20"/>
          <w:lang w:val="zh-CN" w:eastAsia="zh-CN"/>
        </w:rPr>
        <w:t>PIHAK PERTAMA</w:t>
      </w:r>
      <w:r>
        <w:rPr>
          <w:rFonts w:ascii="Lato" w:eastAsia="Times New Roman" w:hAnsi="Lato" w:cs="Calibri"/>
          <w:sz w:val="20"/>
          <w:szCs w:val="20"/>
          <w:lang w:val="zh-CN" w:eastAsia="zh-CN"/>
        </w:rPr>
        <w:t xml:space="preserve">, apabila </w:t>
      </w:r>
      <w:r>
        <w:rPr>
          <w:rFonts w:ascii="Lato" w:eastAsia="Times New Roman" w:hAnsi="Lato" w:cs="Calibri"/>
          <w:b/>
          <w:sz w:val="20"/>
          <w:szCs w:val="20"/>
          <w:lang w:val="zh-CN" w:eastAsia="zh-CN"/>
        </w:rPr>
        <w:t>PIHAK KEDUA</w:t>
      </w:r>
      <w:r>
        <w:rPr>
          <w:rFonts w:ascii="Lato" w:eastAsia="Times New Roman" w:hAnsi="Lato" w:cs="Calibri"/>
          <w:sz w:val="20"/>
          <w:szCs w:val="20"/>
          <w:lang w:val="zh-CN" w:eastAsia="zh-CN"/>
        </w:rPr>
        <w:t xml:space="preserve"> melanggar kesepakatan.</w:t>
      </w:r>
    </w:p>
    <w:p w14:paraId="434D94BA" w14:textId="77777777" w:rsidR="00042551" w:rsidRDefault="00042551" w:rsidP="00042551">
      <w:pPr>
        <w:pStyle w:val="ListParagraph1"/>
        <w:numPr>
          <w:ilvl w:val="0"/>
          <w:numId w:val="16"/>
        </w:numPr>
        <w:spacing w:beforeAutospacing="1" w:afterAutospacing="1"/>
        <w:jc w:val="both"/>
        <w:rPr>
          <w:rFonts w:ascii="Lato" w:eastAsia="Times New Roman" w:hAnsi="Lato" w:cs="Calibri"/>
          <w:sz w:val="20"/>
          <w:szCs w:val="20"/>
          <w:lang w:val="zh-CN" w:eastAsia="zh-CN"/>
        </w:rPr>
      </w:pPr>
      <w:r>
        <w:rPr>
          <w:rFonts w:ascii="Lato" w:eastAsia="Times New Roman" w:hAnsi="Lato" w:cs="Calibri"/>
          <w:sz w:val="20"/>
          <w:szCs w:val="20"/>
          <w:lang w:val="zh-CN" w:eastAsia="zh-CN"/>
        </w:rPr>
        <w:t xml:space="preserve">Sanksi yang diberikan kepada salah satu Pihak merupakan kesepakatan bersama di kemudian hari. </w:t>
      </w:r>
    </w:p>
    <w:p w14:paraId="124F8A3A" w14:textId="77777777" w:rsidR="00042551" w:rsidRDefault="00042551" w:rsidP="00042551">
      <w:pPr>
        <w:pStyle w:val="ListParagraph1"/>
        <w:numPr>
          <w:ilvl w:val="0"/>
          <w:numId w:val="16"/>
        </w:numPr>
        <w:spacing w:beforeAutospacing="1" w:afterAutospacing="1"/>
        <w:jc w:val="both"/>
        <w:rPr>
          <w:rFonts w:ascii="Lato" w:eastAsia="Times New Roman" w:hAnsi="Lato" w:cs="Calibri"/>
          <w:sz w:val="20"/>
          <w:szCs w:val="20"/>
          <w:lang w:val="zh-CN" w:eastAsia="zh-CN"/>
        </w:rPr>
      </w:pPr>
      <w:r>
        <w:rPr>
          <w:rFonts w:ascii="Lato" w:eastAsia="Times New Roman" w:hAnsi="Lato" w:cs="Calibri"/>
          <w:sz w:val="20"/>
          <w:szCs w:val="20"/>
          <w:lang w:val="zh-CN" w:eastAsia="zh-CN"/>
        </w:rPr>
        <w:t xml:space="preserve">Penolakan pendataan oleh </w:t>
      </w:r>
      <w:r>
        <w:rPr>
          <w:rFonts w:ascii="Lato" w:eastAsia="Times New Roman" w:hAnsi="Lato" w:cs="Calibri"/>
          <w:b/>
          <w:sz w:val="20"/>
          <w:szCs w:val="20"/>
          <w:lang w:val="zh-CN" w:eastAsia="zh-CN"/>
        </w:rPr>
        <w:t>PIHAK PERTAMA</w:t>
      </w:r>
      <w:r>
        <w:rPr>
          <w:rFonts w:ascii="Lato" w:eastAsia="Times New Roman" w:hAnsi="Lato" w:cs="Calibri"/>
          <w:sz w:val="20"/>
          <w:szCs w:val="20"/>
          <w:lang w:val="zh-CN" w:eastAsia="zh-CN"/>
        </w:rPr>
        <w:t xml:space="preserve"> dan keterlambatan pembayaran oleh </w:t>
      </w:r>
      <w:r>
        <w:rPr>
          <w:rFonts w:ascii="Lato" w:eastAsia="Times New Roman" w:hAnsi="Lato" w:cs="Calibri"/>
          <w:b/>
          <w:sz w:val="20"/>
          <w:szCs w:val="20"/>
          <w:lang w:val="zh-CN" w:eastAsia="zh-CN"/>
        </w:rPr>
        <w:t>PIHAK KEDUA</w:t>
      </w:r>
      <w:r>
        <w:rPr>
          <w:rFonts w:ascii="Lato" w:eastAsia="Times New Roman" w:hAnsi="Lato" w:cs="Calibri"/>
          <w:sz w:val="20"/>
          <w:szCs w:val="20"/>
          <w:lang w:val="zh-CN" w:eastAsia="zh-CN"/>
        </w:rPr>
        <w:t xml:space="preserve"> dapat diterima dengan baik oleh kedua belah pihak, jika keterlambatan tersebut disebabkan oleh:</w:t>
      </w:r>
    </w:p>
    <w:p w14:paraId="107680B4" w14:textId="77777777" w:rsidR="00042551" w:rsidRDefault="00042551" w:rsidP="00042551">
      <w:pPr>
        <w:pStyle w:val="ListParagraph1"/>
        <w:numPr>
          <w:ilvl w:val="1"/>
          <w:numId w:val="16"/>
        </w:numPr>
        <w:spacing w:beforeAutospacing="1" w:afterAutospacing="1"/>
        <w:jc w:val="both"/>
        <w:rPr>
          <w:rFonts w:ascii="Lato" w:eastAsia="Times New Roman" w:hAnsi="Lato" w:cs="Calibri"/>
          <w:sz w:val="20"/>
          <w:szCs w:val="20"/>
          <w:lang w:val="zh-CN" w:eastAsia="zh-CN"/>
        </w:rPr>
      </w:pPr>
      <w:r>
        <w:rPr>
          <w:rFonts w:ascii="Lato" w:eastAsia="Times New Roman" w:hAnsi="Lato" w:cs="Calibri"/>
          <w:sz w:val="20"/>
          <w:szCs w:val="20"/>
          <w:lang w:val="zh-CN" w:eastAsia="zh-CN"/>
        </w:rPr>
        <w:t xml:space="preserve">Keadaan force majeure seperti yang sudah dijelaskan pada Pasal 8. </w:t>
      </w:r>
    </w:p>
    <w:p w14:paraId="2D34449F" w14:textId="77777777" w:rsidR="00042551" w:rsidDel="005B553C" w:rsidRDefault="00042551" w:rsidP="00042551">
      <w:pPr>
        <w:pStyle w:val="ListParagraph1"/>
        <w:numPr>
          <w:ilvl w:val="1"/>
          <w:numId w:val="16"/>
        </w:numPr>
        <w:spacing w:beforeAutospacing="1" w:afterAutospacing="1"/>
        <w:jc w:val="both"/>
        <w:rPr>
          <w:del w:id="210" w:author="Reyhan Putra Aryan" w:date="2018-02-21T15:28:00Z"/>
          <w:rFonts w:ascii="Lato" w:eastAsia="Times New Roman" w:hAnsi="Lato" w:cs="Calibri"/>
          <w:sz w:val="20"/>
          <w:szCs w:val="20"/>
          <w:lang w:val="zh-CN" w:eastAsia="zh-CN"/>
        </w:rPr>
      </w:pPr>
      <w:r>
        <w:rPr>
          <w:rFonts w:ascii="Lato" w:eastAsia="Times New Roman" w:hAnsi="Lato" w:cs="Calibri"/>
          <w:sz w:val="20"/>
          <w:szCs w:val="20"/>
          <w:lang w:val="zh-CN" w:eastAsia="zh-CN"/>
        </w:rPr>
        <w:t xml:space="preserve">Rusaknya jaringan yang dimiliki oleh </w:t>
      </w:r>
      <w:r>
        <w:rPr>
          <w:rFonts w:ascii="Lato" w:eastAsia="Times New Roman" w:hAnsi="Lato" w:cs="Calibri"/>
          <w:b/>
          <w:sz w:val="20"/>
          <w:szCs w:val="20"/>
          <w:lang w:val="zh-CN" w:eastAsia="zh-CN"/>
        </w:rPr>
        <w:t>PIHAK PERTAMA</w:t>
      </w:r>
      <w:r>
        <w:rPr>
          <w:rFonts w:ascii="Lato" w:eastAsia="Times New Roman" w:hAnsi="Lato" w:cs="Calibri"/>
          <w:sz w:val="20"/>
          <w:szCs w:val="20"/>
          <w:lang w:val="zh-CN" w:eastAsia="zh-CN"/>
        </w:rPr>
        <w:t xml:space="preserve"> atau </w:t>
      </w:r>
      <w:r>
        <w:rPr>
          <w:rFonts w:ascii="Lato" w:eastAsia="Times New Roman" w:hAnsi="Lato" w:cs="Calibri"/>
          <w:b/>
          <w:sz w:val="20"/>
          <w:szCs w:val="20"/>
          <w:lang w:val="zh-CN" w:eastAsia="zh-CN"/>
        </w:rPr>
        <w:t>PIHAK KEDUA</w:t>
      </w:r>
      <w:r>
        <w:rPr>
          <w:rFonts w:ascii="Lato" w:eastAsia="Times New Roman" w:hAnsi="Lato" w:cs="Calibri"/>
          <w:sz w:val="20"/>
          <w:szCs w:val="20"/>
          <w:lang w:val="zh-CN" w:eastAsia="zh-CN"/>
        </w:rPr>
        <w:t>.</w:t>
      </w:r>
    </w:p>
    <w:p w14:paraId="49394953" w14:textId="77777777" w:rsidR="00042551" w:rsidRPr="005B553C" w:rsidDel="005B553C" w:rsidRDefault="00042551">
      <w:pPr>
        <w:pStyle w:val="ListParagraph1"/>
        <w:numPr>
          <w:ilvl w:val="1"/>
          <w:numId w:val="16"/>
        </w:numPr>
        <w:spacing w:beforeAutospacing="1" w:afterAutospacing="1"/>
        <w:jc w:val="both"/>
        <w:rPr>
          <w:del w:id="211" w:author="Reyhan Putra Aryan" w:date="2018-02-21T15:28:00Z"/>
          <w:rFonts w:ascii="Lato" w:eastAsia="Times New Roman" w:hAnsi="Lato"/>
          <w:sz w:val="20"/>
          <w:szCs w:val="20"/>
          <w:rPrChange w:id="212" w:author="Reyhan Putra Aryan" w:date="2018-02-21T15:28:00Z">
            <w:rPr>
              <w:del w:id="213" w:author="Reyhan Putra Aryan" w:date="2018-02-21T15:28:00Z"/>
            </w:rPr>
          </w:rPrChange>
        </w:rPr>
        <w:pPrChange w:id="214" w:author="Reyhan Putra Aryan" w:date="2018-02-21T15:28:00Z">
          <w:pPr>
            <w:spacing w:after="0" w:line="360" w:lineRule="auto"/>
            <w:ind w:left="714"/>
            <w:jc w:val="both"/>
          </w:pPr>
        </w:pPrChange>
      </w:pPr>
    </w:p>
    <w:p w14:paraId="35BECC85" w14:textId="77777777" w:rsidR="00042551" w:rsidRPr="005B553C" w:rsidDel="005B553C" w:rsidRDefault="00042551">
      <w:pPr>
        <w:pStyle w:val="ListParagraph1"/>
        <w:numPr>
          <w:ilvl w:val="1"/>
          <w:numId w:val="16"/>
        </w:numPr>
        <w:spacing w:beforeAutospacing="1" w:afterAutospacing="1"/>
        <w:jc w:val="both"/>
        <w:rPr>
          <w:del w:id="215" w:author="Reyhan Putra Aryan" w:date="2018-02-21T15:28:00Z"/>
          <w:rFonts w:ascii="Lato" w:eastAsia="Arial" w:hAnsi="Lato" w:cs="Arial"/>
          <w:b/>
          <w:sz w:val="20"/>
          <w:szCs w:val="20"/>
          <w:rPrChange w:id="216" w:author="Reyhan Putra Aryan" w:date="2018-02-21T15:28:00Z">
            <w:rPr>
              <w:del w:id="217" w:author="Reyhan Putra Aryan" w:date="2018-02-21T15:28:00Z"/>
            </w:rPr>
          </w:rPrChange>
        </w:rPr>
        <w:pPrChange w:id="218" w:author="Reyhan Putra Aryan" w:date="2018-02-21T15:28:00Z">
          <w:pPr>
            <w:spacing w:after="0" w:line="360" w:lineRule="auto"/>
            <w:ind w:right="-47"/>
          </w:pPr>
        </w:pPrChange>
      </w:pPr>
    </w:p>
    <w:p w14:paraId="73B8DC36" w14:textId="77777777" w:rsidR="00042551" w:rsidRPr="005B553C" w:rsidRDefault="00042551">
      <w:pPr>
        <w:pStyle w:val="ListParagraph1"/>
        <w:numPr>
          <w:ilvl w:val="1"/>
          <w:numId w:val="16"/>
        </w:numPr>
        <w:spacing w:beforeAutospacing="1" w:afterAutospacing="1"/>
        <w:jc w:val="both"/>
        <w:rPr>
          <w:rFonts w:ascii="Lato" w:eastAsia="Arial" w:hAnsi="Lato" w:cs="Arial"/>
          <w:b/>
          <w:sz w:val="20"/>
          <w:szCs w:val="20"/>
          <w:rPrChange w:id="219" w:author="Reyhan Putra Aryan" w:date="2018-02-21T15:28:00Z">
            <w:rPr/>
          </w:rPrChange>
        </w:rPr>
        <w:pPrChange w:id="220" w:author="Reyhan Putra Aryan" w:date="2018-02-21T15:28:00Z">
          <w:pPr>
            <w:spacing w:after="0" w:line="360" w:lineRule="auto"/>
            <w:ind w:right="-47"/>
          </w:pPr>
        </w:pPrChange>
      </w:pPr>
    </w:p>
    <w:p w14:paraId="15E4F1EA" w14:textId="77777777" w:rsidR="00042551" w:rsidRDefault="00042551" w:rsidP="00042551">
      <w:pPr>
        <w:spacing w:after="0" w:line="360" w:lineRule="auto"/>
        <w:ind w:right="-47"/>
        <w:rPr>
          <w:rFonts w:ascii="Lato" w:eastAsia="Arial" w:hAnsi="Lato" w:cs="Arial"/>
          <w:b/>
          <w:sz w:val="20"/>
          <w:szCs w:val="20"/>
          <w:lang w:val="id-ID"/>
        </w:rPr>
      </w:pPr>
    </w:p>
    <w:p w14:paraId="0B215FE0" w14:textId="77777777" w:rsidR="00042551" w:rsidRDefault="00042551" w:rsidP="00042551">
      <w:pPr>
        <w:spacing w:after="240" w:line="360" w:lineRule="auto"/>
        <w:jc w:val="center"/>
        <w:rPr>
          <w:rFonts w:ascii="Lato" w:eastAsia="Times New Roman" w:hAnsi="Lato" w:cs="Times New Roman"/>
          <w:sz w:val="20"/>
          <w:szCs w:val="20"/>
          <w:lang w:val="id-ID"/>
        </w:rPr>
      </w:pPr>
      <w:r>
        <w:rPr>
          <w:rFonts w:ascii="Lato" w:eastAsia="Times New Roman" w:hAnsi="Lato" w:cs="Times New Roman"/>
          <w:b/>
          <w:bCs/>
          <w:sz w:val="20"/>
          <w:szCs w:val="20"/>
          <w:lang w:val="id-ID"/>
        </w:rPr>
        <w:t xml:space="preserve">PASAL </w:t>
      </w:r>
      <w:r>
        <w:rPr>
          <w:rFonts w:ascii="Lato" w:eastAsia="Times New Roman" w:hAnsi="Lato" w:cs="Times New Roman"/>
          <w:b/>
          <w:bCs/>
          <w:sz w:val="20"/>
          <w:szCs w:val="20"/>
        </w:rPr>
        <w:t>10</w:t>
      </w:r>
      <w:r>
        <w:rPr>
          <w:rFonts w:ascii="Lato" w:eastAsia="Times New Roman" w:hAnsi="Lato" w:cs="Times New Roman"/>
          <w:sz w:val="20"/>
          <w:szCs w:val="20"/>
          <w:lang w:val="id-ID"/>
        </w:rPr>
        <w:br/>
      </w:r>
      <w:r>
        <w:rPr>
          <w:rFonts w:ascii="Lato" w:eastAsia="Times New Roman" w:hAnsi="Lato" w:cs="Times New Roman"/>
          <w:b/>
          <w:bCs/>
          <w:sz w:val="20"/>
          <w:szCs w:val="20"/>
          <w:lang w:val="id-ID"/>
        </w:rPr>
        <w:t>ADDENDUM</w:t>
      </w:r>
    </w:p>
    <w:p w14:paraId="1A67BAE4" w14:textId="77777777" w:rsidR="00042551" w:rsidRDefault="00042551" w:rsidP="00042551">
      <w:pPr>
        <w:numPr>
          <w:ilvl w:val="0"/>
          <w:numId w:val="2"/>
        </w:numPr>
        <w:spacing w:beforeAutospacing="1" w:afterAutospacing="1" w:line="360" w:lineRule="auto"/>
        <w:jc w:val="both"/>
        <w:rPr>
          <w:rFonts w:ascii="Lato" w:eastAsia="Times New Roman" w:hAnsi="Lato" w:cs="Times New Roman"/>
          <w:sz w:val="20"/>
          <w:szCs w:val="20"/>
          <w:lang w:val="id-ID"/>
        </w:rPr>
      </w:pPr>
      <w:r>
        <w:rPr>
          <w:rFonts w:ascii="Lato" w:eastAsia="Times New Roman" w:hAnsi="Lato" w:cs="Times New Roman"/>
          <w:sz w:val="20"/>
          <w:szCs w:val="20"/>
          <w:lang w:val="id-ID"/>
        </w:rPr>
        <w:lastRenderedPageBreak/>
        <w:t xml:space="preserve">Hal-hal yang belum diatur, belum cukup diatur dan atau diperlukan perubahan atas ketentuan-ketentuan dan syarat-syarat dalam Perjanjian ini, </w:t>
      </w:r>
      <w:r>
        <w:rPr>
          <w:rFonts w:ascii="Lato" w:eastAsia="Times New Roman" w:hAnsi="Lato" w:cs="Times New Roman"/>
          <w:b/>
          <w:sz w:val="20"/>
          <w:szCs w:val="20"/>
          <w:lang w:val="id-ID"/>
        </w:rPr>
        <w:t>PARA PIHAK</w:t>
      </w:r>
      <w:r>
        <w:rPr>
          <w:rFonts w:ascii="Lato" w:eastAsia="Times New Roman" w:hAnsi="Lato" w:cs="Times New Roman"/>
          <w:sz w:val="20"/>
          <w:szCs w:val="20"/>
          <w:lang w:val="id-ID"/>
        </w:rPr>
        <w:t xml:space="preserve"> sepakat untuk menuangkannya dalam satu Perjanjian Tambahan (</w:t>
      </w:r>
      <w:r>
        <w:rPr>
          <w:rFonts w:ascii="Lato" w:eastAsia="Times New Roman" w:hAnsi="Lato" w:cs="Times New Roman"/>
          <w:i/>
          <w:sz w:val="20"/>
          <w:szCs w:val="20"/>
          <w:lang w:val="id-ID"/>
        </w:rPr>
        <w:t>addendum</w:t>
      </w:r>
      <w:r>
        <w:rPr>
          <w:rFonts w:ascii="Lato" w:eastAsia="Times New Roman" w:hAnsi="Lato" w:cs="Times New Roman"/>
          <w:sz w:val="20"/>
          <w:szCs w:val="20"/>
          <w:lang w:val="id-ID"/>
        </w:rPr>
        <w:t>) yang merupakan satu kesatuan serta bagian yang tidak terpisahkan dari Perjanjian ini.</w:t>
      </w:r>
    </w:p>
    <w:p w14:paraId="18797E3E" w14:textId="77777777" w:rsidR="00042551" w:rsidRPr="007058E9" w:rsidRDefault="00042551" w:rsidP="00042551">
      <w:pPr>
        <w:numPr>
          <w:ilvl w:val="0"/>
          <w:numId w:val="2"/>
        </w:numPr>
        <w:spacing w:beforeAutospacing="1" w:afterAutospacing="1" w:line="360" w:lineRule="auto"/>
        <w:jc w:val="both"/>
        <w:rPr>
          <w:ins w:id="221" w:author="Albertus Hendra" w:date="2018-03-11T20:40:00Z"/>
          <w:rFonts w:ascii="Lato" w:eastAsia="Arial" w:hAnsi="Lato" w:cs="Arial"/>
          <w:b/>
          <w:sz w:val="20"/>
          <w:szCs w:val="20"/>
          <w:lang w:val="id-ID"/>
          <w:rPrChange w:id="222" w:author="Albertus Hendra" w:date="2018-03-11T20:40:00Z">
            <w:rPr>
              <w:ins w:id="223" w:author="Albertus Hendra" w:date="2018-03-11T20:40:00Z"/>
              <w:rFonts w:ascii="Lato" w:eastAsia="Times New Roman" w:hAnsi="Lato" w:cs="Times New Roman"/>
              <w:sz w:val="20"/>
              <w:szCs w:val="20"/>
              <w:lang w:val="id-ID"/>
            </w:rPr>
          </w:rPrChange>
        </w:rPr>
      </w:pPr>
      <w:r>
        <w:rPr>
          <w:rFonts w:ascii="Lato" w:eastAsia="Times New Roman" w:hAnsi="Lato" w:cs="Times New Roman"/>
          <w:sz w:val="20"/>
          <w:szCs w:val="20"/>
          <w:lang w:val="id-ID"/>
        </w:rPr>
        <w:t xml:space="preserve">Perjanjian ini hanya dapat diubah dan atau ditambah, baik seluruh maupun sebagian dengan dokumen tertulis yang ditandatangani oleh </w:t>
      </w:r>
      <w:r>
        <w:rPr>
          <w:rFonts w:ascii="Lato" w:eastAsia="Times New Roman" w:hAnsi="Lato" w:cs="Times New Roman"/>
          <w:b/>
          <w:sz w:val="20"/>
          <w:szCs w:val="20"/>
          <w:lang w:val="id-ID"/>
        </w:rPr>
        <w:t>PARA PIHAK</w:t>
      </w:r>
    </w:p>
    <w:p w14:paraId="07ECD9F5" w14:textId="77777777" w:rsidR="00042551" w:rsidRDefault="00042551">
      <w:pPr>
        <w:spacing w:beforeAutospacing="1" w:afterAutospacing="1" w:line="360" w:lineRule="auto"/>
        <w:jc w:val="both"/>
        <w:rPr>
          <w:rFonts w:ascii="Lato" w:eastAsia="Arial" w:hAnsi="Lato" w:cs="Arial"/>
          <w:b/>
          <w:sz w:val="20"/>
          <w:szCs w:val="20"/>
          <w:lang w:val="id-ID"/>
        </w:rPr>
        <w:pPrChange w:id="224" w:author="Albertus Hendra" w:date="2018-03-11T20:40:00Z">
          <w:pPr>
            <w:numPr>
              <w:numId w:val="2"/>
            </w:numPr>
            <w:tabs>
              <w:tab w:val="num" w:pos="720"/>
            </w:tabs>
            <w:spacing w:beforeAutospacing="1" w:afterAutospacing="1" w:line="360" w:lineRule="auto"/>
            <w:ind w:left="720" w:hanging="360"/>
            <w:jc w:val="both"/>
          </w:pPr>
        </w:pPrChange>
      </w:pPr>
    </w:p>
    <w:p w14:paraId="24723FC8"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Pasal</w:t>
      </w:r>
      <w:r>
        <w:rPr>
          <w:rFonts w:ascii="Lato" w:eastAsia="Arial" w:hAnsi="Lato" w:cs="Arial"/>
          <w:b/>
          <w:sz w:val="20"/>
          <w:szCs w:val="20"/>
        </w:rPr>
        <w:t xml:space="preserve"> 11</w:t>
      </w:r>
    </w:p>
    <w:p w14:paraId="4E05A2D6" w14:textId="77777777" w:rsidR="00042551" w:rsidRDefault="00042551" w:rsidP="00042551">
      <w:pPr>
        <w:spacing w:after="0" w:line="360" w:lineRule="auto"/>
        <w:ind w:right="-47"/>
        <w:jc w:val="center"/>
        <w:rPr>
          <w:rFonts w:ascii="Lato" w:eastAsia="Arial" w:hAnsi="Lato" w:cs="Arial"/>
          <w:b/>
          <w:bCs/>
          <w:sz w:val="20"/>
          <w:szCs w:val="20"/>
          <w:lang w:val="id-ID"/>
        </w:rPr>
      </w:pPr>
      <w:r>
        <w:rPr>
          <w:rFonts w:ascii="Lato" w:eastAsia="Arial" w:hAnsi="Lato" w:cs="Arial"/>
          <w:b/>
          <w:bCs/>
          <w:sz w:val="20"/>
          <w:szCs w:val="20"/>
          <w:lang w:val="id-ID"/>
        </w:rPr>
        <w:t>PENGAKHIRAN</w:t>
      </w:r>
      <w:r>
        <w:rPr>
          <w:rFonts w:ascii="Lato" w:eastAsia="Arial" w:hAnsi="Lato" w:cs="Arial"/>
          <w:b/>
          <w:bCs/>
          <w:sz w:val="20"/>
          <w:szCs w:val="20"/>
        </w:rPr>
        <w:t xml:space="preserve"> </w:t>
      </w:r>
      <w:r>
        <w:rPr>
          <w:rFonts w:ascii="Lato" w:eastAsia="Arial" w:hAnsi="Lato" w:cs="Arial"/>
          <w:b/>
          <w:bCs/>
          <w:sz w:val="20"/>
          <w:szCs w:val="20"/>
          <w:lang w:val="id-ID"/>
        </w:rPr>
        <w:t>PERJANJIAN</w:t>
      </w:r>
    </w:p>
    <w:p w14:paraId="4944DB03" w14:textId="77777777" w:rsidR="00042551" w:rsidRDefault="00042551" w:rsidP="00042551">
      <w:pPr>
        <w:spacing w:after="20" w:line="360" w:lineRule="auto"/>
        <w:ind w:right="-47"/>
        <w:rPr>
          <w:rFonts w:ascii="Lato" w:eastAsia="Arial" w:hAnsi="Lato" w:cs="Arial"/>
          <w:sz w:val="20"/>
          <w:szCs w:val="20"/>
          <w:lang w:val="id-ID"/>
        </w:rPr>
      </w:pPr>
    </w:p>
    <w:p w14:paraId="7192D1D0" w14:textId="77777777" w:rsidR="00042551" w:rsidRDefault="00042551" w:rsidP="00042551">
      <w:pPr>
        <w:numPr>
          <w:ilvl w:val="0"/>
          <w:numId w:val="7"/>
        </w:numPr>
        <w:spacing w:after="0" w:line="360" w:lineRule="auto"/>
        <w:ind w:left="810" w:right="-47"/>
        <w:contextualSpacing/>
        <w:jc w:val="both"/>
        <w:rPr>
          <w:rFonts w:ascii="Lato" w:eastAsia="Arial" w:hAnsi="Lato" w:cs="Arial"/>
          <w:sz w:val="20"/>
          <w:szCs w:val="20"/>
          <w:lang w:val="id-ID"/>
        </w:rPr>
      </w:pPr>
      <w:r>
        <w:rPr>
          <w:rFonts w:ascii="Lato" w:eastAsia="Arial" w:hAnsi="Lato" w:cs="Arial"/>
          <w:sz w:val="20"/>
          <w:szCs w:val="20"/>
          <w:lang w:val="id-ID"/>
        </w:rPr>
        <w:t>Perjanjian ini tidak dapat dibatalkan s</w:t>
      </w:r>
      <w:r>
        <w:rPr>
          <w:rFonts w:ascii="Lato" w:eastAsia="Arial" w:hAnsi="Lato" w:cs="Arial"/>
          <w:spacing w:val="1"/>
          <w:sz w:val="20"/>
          <w:szCs w:val="20"/>
          <w:lang w:val="id-ID"/>
        </w:rPr>
        <w:t>e</w:t>
      </w:r>
      <w:r>
        <w:rPr>
          <w:rFonts w:ascii="Lato" w:eastAsia="Arial" w:hAnsi="Lato" w:cs="Arial"/>
          <w:sz w:val="20"/>
          <w:szCs w:val="20"/>
          <w:lang w:val="id-ID"/>
        </w:rPr>
        <w:t>cara sepihak dengan alasan apap</w:t>
      </w:r>
      <w:r>
        <w:rPr>
          <w:rFonts w:ascii="Lato" w:eastAsia="Arial" w:hAnsi="Lato" w:cs="Arial"/>
          <w:spacing w:val="1"/>
          <w:sz w:val="20"/>
          <w:szCs w:val="20"/>
          <w:lang w:val="id-ID"/>
        </w:rPr>
        <w:t>u</w:t>
      </w:r>
      <w:r>
        <w:rPr>
          <w:rFonts w:ascii="Lato" w:eastAsia="Arial" w:hAnsi="Lato" w:cs="Arial"/>
          <w:sz w:val="20"/>
          <w:szCs w:val="20"/>
          <w:lang w:val="id-ID"/>
        </w:rPr>
        <w:t>n.</w:t>
      </w:r>
    </w:p>
    <w:p w14:paraId="2887FC98" w14:textId="77777777" w:rsidR="00042551" w:rsidRDefault="00042551" w:rsidP="00042551">
      <w:pPr>
        <w:numPr>
          <w:ilvl w:val="0"/>
          <w:numId w:val="7"/>
        </w:numPr>
        <w:spacing w:beforeAutospacing="1" w:afterAutospacing="1" w:line="360" w:lineRule="auto"/>
        <w:ind w:left="810"/>
        <w:jc w:val="both"/>
        <w:rPr>
          <w:rFonts w:ascii="Lato" w:eastAsia="Times New Roman" w:hAnsi="Lato" w:cs="Times New Roman"/>
          <w:sz w:val="20"/>
          <w:szCs w:val="20"/>
          <w:lang w:val="id-ID"/>
        </w:rPr>
      </w:pPr>
      <w:r>
        <w:rPr>
          <w:rFonts w:ascii="Lato" w:eastAsia="Times New Roman" w:hAnsi="Lato" w:cs="Times New Roman"/>
          <w:sz w:val="20"/>
          <w:szCs w:val="20"/>
          <w:lang w:val="id-ID"/>
        </w:rPr>
        <w:t xml:space="preserve">Dengan berakhirnya atau diakhirinya Perjanjian ini, maka segala hak dan kewajiban dari </w:t>
      </w:r>
      <w:r>
        <w:rPr>
          <w:rFonts w:ascii="Lato" w:eastAsia="Times New Roman" w:hAnsi="Lato" w:cs="Times New Roman"/>
          <w:b/>
          <w:sz w:val="20"/>
          <w:szCs w:val="20"/>
        </w:rPr>
        <w:t>PARA PIHAK</w:t>
      </w:r>
      <w:r>
        <w:rPr>
          <w:rFonts w:ascii="Lato" w:eastAsia="Times New Roman" w:hAnsi="Lato" w:cs="Times New Roman"/>
          <w:sz w:val="20"/>
          <w:szCs w:val="20"/>
          <w:lang w:val="id-ID"/>
        </w:rPr>
        <w:t xml:space="preserve"> yang masih harus dilaksanakan pada saat Perjanjian berakhir tetap melekat dan wajib dipenuhi oleh masing-masing pihak berdasarkan Perjanjian ini.</w:t>
      </w:r>
    </w:p>
    <w:p w14:paraId="03F21995" w14:textId="77777777" w:rsidR="00042551" w:rsidRDefault="00042551" w:rsidP="00042551">
      <w:pPr>
        <w:numPr>
          <w:ilvl w:val="0"/>
          <w:numId w:val="7"/>
        </w:numPr>
        <w:spacing w:after="0" w:line="360" w:lineRule="auto"/>
        <w:ind w:left="810" w:right="-47"/>
        <w:contextualSpacing/>
        <w:jc w:val="both"/>
        <w:rPr>
          <w:rFonts w:ascii="Lato" w:eastAsia="Arial" w:hAnsi="Lato" w:cs="Arial"/>
          <w:sz w:val="20"/>
          <w:szCs w:val="20"/>
          <w:lang w:val="id-ID"/>
        </w:rPr>
      </w:pPr>
      <w:r>
        <w:rPr>
          <w:rFonts w:ascii="Lato" w:eastAsia="Calibri" w:hAnsi="Lato" w:cs="Arial-BoldMT"/>
          <w:bCs/>
          <w:sz w:val="20"/>
          <w:szCs w:val="20"/>
          <w:lang w:val="id-ID"/>
        </w:rPr>
        <w:t xml:space="preserve">Apabila terjadi pengakhiran Perjanjian sebagaimana dimaksud ayat 1 perjanjian Pasal ini, </w:t>
      </w:r>
      <w:r>
        <w:rPr>
          <w:rFonts w:ascii="Lato" w:eastAsia="Calibri" w:hAnsi="Lato" w:cs="Arial-BoldMT"/>
          <w:b/>
          <w:bCs/>
          <w:sz w:val="20"/>
          <w:szCs w:val="20"/>
        </w:rPr>
        <w:t>PARA PIHAK</w:t>
      </w:r>
      <w:r>
        <w:rPr>
          <w:rFonts w:ascii="Lato" w:eastAsia="Calibri" w:hAnsi="Lato" w:cs="Arial-BoldMT"/>
          <w:bCs/>
          <w:sz w:val="20"/>
          <w:szCs w:val="20"/>
          <w:lang w:val="id-ID"/>
        </w:rPr>
        <w:t xml:space="preserve"> sepakat mengesampingkan pemberlakuan pasal 1266 paragraf kedua dan ketiga Kitab Undang-Undang Hukum Perdata (KUH Perdata), sehingga pengakhiran Perjanjian akan berlaku efektif paling lambat 30 (tiga puluh) hari setelah diterimanya pemberitahuan tertulis dari PIHAK yang terikat dalam Perjanjian dan tidak diperlukan putusan pengadilan untuk mengakhiri Perjanjian ini.</w:t>
      </w:r>
    </w:p>
    <w:p w14:paraId="79CC0BBE" w14:textId="77777777" w:rsidR="00042551" w:rsidRDefault="00042551" w:rsidP="00042551">
      <w:pPr>
        <w:spacing w:after="47" w:line="360" w:lineRule="auto"/>
        <w:ind w:right="-47"/>
        <w:rPr>
          <w:rFonts w:ascii="Lato" w:eastAsia="Arial" w:hAnsi="Lato" w:cs="Arial"/>
          <w:sz w:val="20"/>
          <w:szCs w:val="20"/>
          <w:lang w:val="id-ID"/>
        </w:rPr>
      </w:pPr>
    </w:p>
    <w:p w14:paraId="23EB7515"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 xml:space="preserve">Pasal </w:t>
      </w:r>
      <w:r>
        <w:rPr>
          <w:rFonts w:ascii="Lato" w:eastAsia="Arial" w:hAnsi="Lato" w:cs="Arial"/>
          <w:b/>
          <w:sz w:val="20"/>
          <w:szCs w:val="20"/>
        </w:rPr>
        <w:t>12</w:t>
      </w:r>
    </w:p>
    <w:p w14:paraId="1AF76040" w14:textId="77777777" w:rsidR="00042551" w:rsidRDefault="00042551" w:rsidP="00042551">
      <w:pPr>
        <w:spacing w:after="0" w:line="360" w:lineRule="auto"/>
        <w:ind w:right="-47"/>
        <w:jc w:val="center"/>
        <w:rPr>
          <w:rFonts w:ascii="Lato" w:eastAsia="Arial" w:hAnsi="Lato" w:cs="Arial"/>
          <w:b/>
          <w:bCs/>
          <w:sz w:val="20"/>
          <w:szCs w:val="20"/>
          <w:lang w:val="id-ID"/>
        </w:rPr>
      </w:pPr>
      <w:r>
        <w:rPr>
          <w:rFonts w:ascii="Lato" w:eastAsia="Arial" w:hAnsi="Lato" w:cs="Arial"/>
          <w:b/>
          <w:bCs/>
          <w:sz w:val="20"/>
          <w:szCs w:val="20"/>
          <w:lang w:val="id-ID"/>
        </w:rPr>
        <w:t>PENYELESAIAN</w:t>
      </w:r>
      <w:r>
        <w:rPr>
          <w:rFonts w:ascii="Lato" w:eastAsia="Arial" w:hAnsi="Lato" w:cs="Arial"/>
          <w:b/>
          <w:bCs/>
          <w:sz w:val="20"/>
          <w:szCs w:val="20"/>
        </w:rPr>
        <w:t xml:space="preserve"> </w:t>
      </w:r>
      <w:r>
        <w:rPr>
          <w:rFonts w:ascii="Lato" w:eastAsia="Arial" w:hAnsi="Lato" w:cs="Arial"/>
          <w:b/>
          <w:bCs/>
          <w:sz w:val="20"/>
          <w:szCs w:val="20"/>
          <w:lang w:val="id-ID"/>
        </w:rPr>
        <w:t>SENGKE</w:t>
      </w:r>
      <w:r>
        <w:rPr>
          <w:rFonts w:ascii="Lato" w:eastAsia="Arial" w:hAnsi="Lato" w:cs="Arial"/>
          <w:b/>
          <w:bCs/>
          <w:spacing w:val="-16"/>
          <w:sz w:val="20"/>
          <w:szCs w:val="20"/>
          <w:lang w:val="id-ID"/>
        </w:rPr>
        <w:t>T</w:t>
      </w:r>
      <w:r>
        <w:rPr>
          <w:rFonts w:ascii="Lato" w:eastAsia="Arial" w:hAnsi="Lato" w:cs="Arial"/>
          <w:b/>
          <w:bCs/>
          <w:sz w:val="20"/>
          <w:szCs w:val="20"/>
          <w:lang w:val="id-ID"/>
        </w:rPr>
        <w:t>A</w:t>
      </w:r>
    </w:p>
    <w:p w14:paraId="1F3444E1" w14:textId="77777777" w:rsidR="00042551" w:rsidRDefault="00042551" w:rsidP="00042551">
      <w:pPr>
        <w:spacing w:after="20" w:line="360" w:lineRule="auto"/>
        <w:ind w:right="-47"/>
        <w:rPr>
          <w:rFonts w:ascii="Lato" w:eastAsia="Arial" w:hAnsi="Lato" w:cs="Arial"/>
          <w:sz w:val="20"/>
          <w:szCs w:val="20"/>
          <w:lang w:val="id-ID"/>
        </w:rPr>
      </w:pPr>
    </w:p>
    <w:p w14:paraId="3343261C" w14:textId="77777777" w:rsidR="00042551" w:rsidRDefault="00042551" w:rsidP="00042551">
      <w:pPr>
        <w:pStyle w:val="ListParagraph"/>
        <w:numPr>
          <w:ilvl w:val="0"/>
          <w:numId w:val="14"/>
        </w:numPr>
        <w:spacing w:after="22" w:line="360" w:lineRule="auto"/>
        <w:ind w:right="-47"/>
        <w:rPr>
          <w:rFonts w:ascii="Lato" w:eastAsia="Arial" w:hAnsi="Lato" w:cs="Arial"/>
          <w:sz w:val="20"/>
          <w:szCs w:val="20"/>
        </w:rPr>
      </w:pPr>
      <w:r>
        <w:rPr>
          <w:rFonts w:ascii="Lato" w:eastAsia="Arial" w:hAnsi="Lato" w:cs="Arial"/>
          <w:sz w:val="20"/>
          <w:szCs w:val="20"/>
        </w:rPr>
        <w:t xml:space="preserve">Perjanjian ini tunduk pada hukum yang berlaku di Negara Republik Indonesia. </w:t>
      </w:r>
    </w:p>
    <w:p w14:paraId="3219C6C1" w14:textId="77777777" w:rsidR="00042551" w:rsidRDefault="00042551" w:rsidP="00042551">
      <w:pPr>
        <w:pStyle w:val="ListParagraph"/>
        <w:numPr>
          <w:ilvl w:val="0"/>
          <w:numId w:val="14"/>
        </w:numPr>
        <w:spacing w:after="22" w:line="360" w:lineRule="auto"/>
        <w:ind w:right="-47"/>
        <w:rPr>
          <w:rFonts w:ascii="Lato" w:eastAsia="Arial" w:hAnsi="Lato" w:cs="Arial"/>
          <w:sz w:val="20"/>
          <w:szCs w:val="20"/>
        </w:rPr>
      </w:pPr>
      <w:r>
        <w:rPr>
          <w:rFonts w:ascii="Lato" w:eastAsia="Arial" w:hAnsi="Lato" w:cs="Arial"/>
          <w:sz w:val="20"/>
          <w:szCs w:val="20"/>
        </w:rPr>
        <w:t xml:space="preserve">Apabila timbul perselisihan mengenai pelaksanaan Perjanjian ini </w:t>
      </w:r>
      <w:r>
        <w:rPr>
          <w:rFonts w:ascii="Lato" w:eastAsia="Arial" w:hAnsi="Lato" w:cs="Arial"/>
          <w:b/>
          <w:sz w:val="20"/>
          <w:szCs w:val="20"/>
        </w:rPr>
        <w:t>PARA PIHAK</w:t>
      </w:r>
      <w:r>
        <w:rPr>
          <w:rFonts w:ascii="Lato" w:eastAsia="Arial" w:hAnsi="Lato" w:cs="Arial"/>
          <w:sz w:val="20"/>
          <w:szCs w:val="20"/>
        </w:rPr>
        <w:t xml:space="preserve"> sepakat untuk menyelesaikan secara musyawarah/mufakat, dengan menyampaikan kepada pihak lainnya mengenai perbedaan pendapat yang timbul. </w:t>
      </w:r>
    </w:p>
    <w:p w14:paraId="21EAB800" w14:textId="77777777" w:rsidR="00042551" w:rsidRDefault="00042551" w:rsidP="00042551">
      <w:pPr>
        <w:pStyle w:val="ListParagraph"/>
        <w:numPr>
          <w:ilvl w:val="0"/>
          <w:numId w:val="14"/>
        </w:numPr>
        <w:spacing w:after="22" w:line="360" w:lineRule="auto"/>
        <w:ind w:right="-47"/>
        <w:rPr>
          <w:rFonts w:ascii="Lato" w:eastAsia="Arial" w:hAnsi="Lato" w:cs="Arial"/>
          <w:sz w:val="20"/>
          <w:szCs w:val="20"/>
        </w:rPr>
      </w:pPr>
      <w:r>
        <w:rPr>
          <w:rFonts w:ascii="Lato" w:eastAsia="Arial" w:hAnsi="Lato" w:cs="Arial"/>
          <w:sz w:val="20"/>
          <w:szCs w:val="20"/>
        </w:rPr>
        <w:t xml:space="preserve">Jika </w:t>
      </w:r>
      <w:r>
        <w:rPr>
          <w:rFonts w:ascii="Lato" w:eastAsia="Arial" w:hAnsi="Lato" w:cs="Arial"/>
          <w:b/>
          <w:sz w:val="20"/>
          <w:szCs w:val="20"/>
        </w:rPr>
        <w:t>PARA PIHAK</w:t>
      </w:r>
      <w:r>
        <w:rPr>
          <w:rFonts w:ascii="Lato" w:eastAsia="Arial" w:hAnsi="Lato" w:cs="Arial"/>
          <w:sz w:val="20"/>
          <w:szCs w:val="20"/>
        </w:rPr>
        <w:t xml:space="preserve"> gagal untuk menyelesaikan perselisihan secara musyawarah dalam jangka waktu 30 (tiga puluh) hari kalender setelah timbulnya perselisihan, ketidaksepakatan atau perbedaan pendapat sebagaimana dimaksud ayat (1), maka </w:t>
      </w:r>
      <w:r>
        <w:rPr>
          <w:rFonts w:ascii="Lato" w:eastAsia="Arial" w:hAnsi="Lato" w:cs="Arial"/>
          <w:b/>
          <w:sz w:val="20"/>
          <w:szCs w:val="20"/>
        </w:rPr>
        <w:t>PARA PIHAK</w:t>
      </w:r>
      <w:r>
        <w:rPr>
          <w:rFonts w:ascii="Lato" w:eastAsia="Arial" w:hAnsi="Lato" w:cs="Arial"/>
          <w:sz w:val="20"/>
          <w:szCs w:val="20"/>
        </w:rPr>
        <w:t xml:space="preserve"> sepakat untuk menyelesaikan perselisihan tersebut dengan arbitrase sesuai dengan peraturan Badan Arbitrase Nasional Indonesia (BANI) yang terdiri dari 3 (tiga) arbiter yang ditunjuk berdasarkan </w:t>
      </w:r>
      <w:r>
        <w:rPr>
          <w:rFonts w:ascii="Lato" w:eastAsia="Arial" w:hAnsi="Lato" w:cs="Arial"/>
          <w:sz w:val="20"/>
          <w:szCs w:val="20"/>
        </w:rPr>
        <w:lastRenderedPageBreak/>
        <w:t xml:space="preserve">peraturan BANI. Arbitrase diadakan di Jakarta, Indonesia dan diselenggarakan dengan bahasa Indonesia. Keputusan BANI merupakan putusan final dan mengikat bagi </w:t>
      </w:r>
      <w:r>
        <w:rPr>
          <w:rFonts w:ascii="Lato" w:eastAsia="Arial" w:hAnsi="Lato" w:cs="Arial"/>
          <w:b/>
          <w:sz w:val="20"/>
          <w:szCs w:val="20"/>
        </w:rPr>
        <w:t>PARA PIHAK</w:t>
      </w:r>
      <w:r>
        <w:rPr>
          <w:rFonts w:ascii="Lato" w:eastAsia="Arial" w:hAnsi="Lato" w:cs="Arial"/>
          <w:sz w:val="20"/>
          <w:szCs w:val="20"/>
        </w:rPr>
        <w:t>.</w:t>
      </w:r>
    </w:p>
    <w:p w14:paraId="44A1A254" w14:textId="77777777" w:rsidR="00042551" w:rsidRDefault="00042551" w:rsidP="00042551">
      <w:pPr>
        <w:spacing w:after="0" w:line="360" w:lineRule="auto"/>
        <w:ind w:right="-47"/>
        <w:contextualSpacing/>
        <w:jc w:val="both"/>
        <w:rPr>
          <w:rFonts w:ascii="Lato" w:eastAsia="Arial" w:hAnsi="Lato" w:cs="Arial"/>
          <w:sz w:val="20"/>
          <w:szCs w:val="20"/>
          <w:lang w:val="id-ID"/>
        </w:rPr>
      </w:pPr>
    </w:p>
    <w:p w14:paraId="07DD518D"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 xml:space="preserve">Pasal </w:t>
      </w:r>
      <w:r>
        <w:rPr>
          <w:rFonts w:ascii="Lato" w:eastAsia="Arial" w:hAnsi="Lato" w:cs="Arial"/>
          <w:b/>
          <w:sz w:val="20"/>
          <w:szCs w:val="20"/>
        </w:rPr>
        <w:t>13</w:t>
      </w:r>
    </w:p>
    <w:p w14:paraId="508E4A51" w14:textId="77777777" w:rsidR="00042551" w:rsidRDefault="00042551" w:rsidP="00042551">
      <w:pPr>
        <w:spacing w:after="0" w:line="360" w:lineRule="auto"/>
        <w:ind w:right="-47"/>
        <w:jc w:val="center"/>
        <w:rPr>
          <w:rFonts w:ascii="Lato" w:eastAsia="Arial" w:hAnsi="Lato" w:cs="Arial"/>
          <w:b/>
          <w:sz w:val="20"/>
          <w:szCs w:val="20"/>
          <w:lang w:val="id-ID"/>
        </w:rPr>
      </w:pPr>
      <w:r>
        <w:rPr>
          <w:rFonts w:ascii="Lato" w:eastAsia="Arial" w:hAnsi="Lato" w:cs="Arial"/>
          <w:b/>
          <w:sz w:val="20"/>
          <w:szCs w:val="20"/>
          <w:lang w:val="id-ID"/>
        </w:rPr>
        <w:t>KORESPONDENSI</w:t>
      </w:r>
    </w:p>
    <w:p w14:paraId="7DC5D2D3" w14:textId="77777777" w:rsidR="00042551" w:rsidRDefault="00042551" w:rsidP="00042551">
      <w:pPr>
        <w:spacing w:after="0" w:line="360" w:lineRule="auto"/>
        <w:ind w:right="-47"/>
        <w:jc w:val="center"/>
        <w:rPr>
          <w:rFonts w:ascii="Lato" w:eastAsia="Arial" w:hAnsi="Lato" w:cs="Arial"/>
          <w:b/>
          <w:sz w:val="20"/>
          <w:szCs w:val="20"/>
          <w:lang w:val="id-ID"/>
        </w:rPr>
      </w:pPr>
    </w:p>
    <w:p w14:paraId="2935DAD8" w14:textId="77777777" w:rsidR="00042551" w:rsidRDefault="00042551" w:rsidP="00042551">
      <w:pPr>
        <w:numPr>
          <w:ilvl w:val="0"/>
          <w:numId w:val="3"/>
        </w:numPr>
        <w:spacing w:after="0" w:line="360" w:lineRule="auto"/>
        <w:contextualSpacing/>
        <w:rPr>
          <w:rFonts w:ascii="Lato" w:eastAsia="Times New Roman" w:hAnsi="Lato" w:cs="Times New Roman"/>
          <w:sz w:val="20"/>
          <w:szCs w:val="20"/>
          <w:lang w:val="id-ID"/>
        </w:rPr>
      </w:pPr>
      <w:r>
        <w:rPr>
          <w:rFonts w:ascii="Lato" w:eastAsia="Times New Roman" w:hAnsi="Lato" w:cs="Times New Roman"/>
          <w:sz w:val="20"/>
          <w:szCs w:val="20"/>
          <w:lang w:val="id-ID"/>
        </w:rPr>
        <w:t xml:space="preserve">Setiap pemberitahuan/korespondensi mengenai Perjanjian ini dari salah satu pihak kepada pihak lain harus disampaikan secara tertulis dan dapat melalui (a) kurir (b) surat tercatat, dan (c) email kepada alamat sebagai berikut: </w:t>
      </w:r>
    </w:p>
    <w:p w14:paraId="1219636B" w14:textId="77777777" w:rsidR="00042551" w:rsidRDefault="00042551" w:rsidP="00042551">
      <w:pPr>
        <w:spacing w:after="0" w:line="360" w:lineRule="auto"/>
        <w:ind w:left="720"/>
        <w:contextualSpacing/>
        <w:rPr>
          <w:rFonts w:ascii="Lato" w:eastAsia="Times New Roman" w:hAnsi="Lato" w:cs="Times New Roman"/>
          <w:sz w:val="20"/>
          <w:szCs w:val="20"/>
          <w:lang w:val="id-ID"/>
        </w:rPr>
      </w:pPr>
    </w:p>
    <w:tbl>
      <w:tblPr>
        <w:tblStyle w:val="TableGrid"/>
        <w:tblW w:w="8788" w:type="dxa"/>
        <w:tblInd w:w="529" w:type="dxa"/>
        <w:tblCellMar>
          <w:left w:w="103" w:type="dxa"/>
        </w:tblCellMar>
        <w:tblLook w:val="04A0" w:firstRow="1" w:lastRow="0" w:firstColumn="1" w:lastColumn="0" w:noHBand="0" w:noVBand="1"/>
      </w:tblPr>
      <w:tblGrid>
        <w:gridCol w:w="1696"/>
        <w:gridCol w:w="3407"/>
        <w:gridCol w:w="3685"/>
      </w:tblGrid>
      <w:tr w:rsidR="00042551" w14:paraId="186F5C1F" w14:textId="77777777" w:rsidTr="005F3BE5">
        <w:trPr>
          <w:trHeight w:val="996"/>
        </w:trPr>
        <w:tc>
          <w:tcPr>
            <w:tcW w:w="1696" w:type="dxa"/>
            <w:shd w:val="clear" w:color="auto" w:fill="auto"/>
            <w:tcMar>
              <w:left w:w="103" w:type="dxa"/>
            </w:tcMar>
            <w:vAlign w:val="center"/>
          </w:tcPr>
          <w:p w14:paraId="7307B644" w14:textId="77777777" w:rsidR="00042551" w:rsidRDefault="00042551" w:rsidP="005F3BE5">
            <w:pPr>
              <w:spacing w:after="0" w:line="240" w:lineRule="auto"/>
              <w:rPr>
                <w:rFonts w:ascii="Lato" w:eastAsia="Times New Roman" w:hAnsi="Lato" w:cs="Times New Roman"/>
                <w:b/>
                <w:bCs/>
                <w:lang w:val="id-ID"/>
              </w:rPr>
            </w:pPr>
          </w:p>
        </w:tc>
        <w:tc>
          <w:tcPr>
            <w:tcW w:w="3407" w:type="dxa"/>
            <w:shd w:val="clear" w:color="auto" w:fill="auto"/>
            <w:tcMar>
              <w:left w:w="103" w:type="dxa"/>
            </w:tcMar>
            <w:vAlign w:val="center"/>
          </w:tcPr>
          <w:p w14:paraId="09E849F7" w14:textId="77777777" w:rsidR="00042551" w:rsidRDefault="00042551" w:rsidP="005F3BE5">
            <w:pPr>
              <w:spacing w:after="0" w:line="240" w:lineRule="auto"/>
              <w:rPr>
                <w:rFonts w:ascii="Lato" w:eastAsia="Times New Roman" w:hAnsi="Lato" w:cs="Times New Roman"/>
                <w:b/>
                <w:bCs/>
                <w:sz w:val="20"/>
                <w:szCs w:val="20"/>
              </w:rPr>
            </w:pPr>
            <w:del w:id="225" w:author="Reyhan Putra Aryan" w:date="2018-02-21T15:38:00Z">
              <w:r w:rsidDel="00B13A59">
                <w:rPr>
                  <w:rFonts w:ascii="Lato" w:eastAsia="Times New Roman" w:hAnsi="Lato" w:cs="Times New Roman"/>
                  <w:b/>
                  <w:bCs/>
                  <w:sz w:val="20"/>
                  <w:szCs w:val="20"/>
                </w:rPr>
                <w:delText>YAYASAN DOMPET DHUAFA REPUBLIKA</w:delText>
              </w:r>
            </w:del>
            <w:ins w:id="226" w:author="Reyhan Putra Aryan" w:date="2018-02-21T15:38:00Z">
              <w:r>
                <w:rPr>
                  <w:rFonts w:ascii="Lato" w:eastAsia="Times New Roman" w:hAnsi="Lato" w:cs="Times New Roman"/>
                  <w:b/>
                  <w:bCs/>
                  <w:sz w:val="20"/>
                  <w:szCs w:val="20"/>
                </w:rPr>
                <w:t>EXERCISE</w:t>
              </w:r>
            </w:ins>
          </w:p>
        </w:tc>
        <w:tc>
          <w:tcPr>
            <w:tcW w:w="3685" w:type="dxa"/>
            <w:shd w:val="clear" w:color="auto" w:fill="auto"/>
            <w:tcMar>
              <w:left w:w="103" w:type="dxa"/>
            </w:tcMar>
            <w:vAlign w:val="center"/>
          </w:tcPr>
          <w:p w14:paraId="2F6A3491" w14:textId="77777777" w:rsidR="00042551" w:rsidRPr="00BB6F52" w:rsidRDefault="00042551" w:rsidP="005F3BE5">
            <w:pPr>
              <w:spacing w:after="0" w:line="240" w:lineRule="auto"/>
              <w:rPr>
                <w:rFonts w:ascii="Lato" w:eastAsia="Times New Roman" w:hAnsi="Lato" w:cs="Times New Roman"/>
                <w:b/>
                <w:sz w:val="20"/>
                <w:szCs w:val="20"/>
              </w:rPr>
            </w:pPr>
            <w:r w:rsidRPr="00BB6F52">
              <w:rPr>
                <w:rFonts w:ascii="Lato" w:eastAsia="Times New Roman" w:hAnsi="Lato" w:cs="Times New Roman"/>
                <w:b/>
                <w:sz w:val="20"/>
                <w:szCs w:val="20"/>
              </w:rPr>
              <w:t>NAMA CLIENT</w:t>
            </w:r>
          </w:p>
        </w:tc>
      </w:tr>
      <w:tr w:rsidR="00042551" w14:paraId="4F340C9E" w14:textId="77777777" w:rsidTr="005F3BE5">
        <w:tc>
          <w:tcPr>
            <w:tcW w:w="1696" w:type="dxa"/>
            <w:shd w:val="clear" w:color="auto" w:fill="auto"/>
            <w:tcMar>
              <w:left w:w="103" w:type="dxa"/>
            </w:tcMar>
            <w:vAlign w:val="center"/>
          </w:tcPr>
          <w:p w14:paraId="032DC2A5"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NAMA</w:t>
            </w:r>
          </w:p>
        </w:tc>
        <w:tc>
          <w:tcPr>
            <w:tcW w:w="3407" w:type="dxa"/>
            <w:shd w:val="clear" w:color="auto" w:fill="auto"/>
            <w:tcMar>
              <w:left w:w="103" w:type="dxa"/>
            </w:tcMar>
            <w:vAlign w:val="center"/>
          </w:tcPr>
          <w:p w14:paraId="0D90DBF5" w14:textId="4F411C97" w:rsidR="00042551" w:rsidRPr="00042551" w:rsidRDefault="00042551" w:rsidP="005F3BE5">
            <w:pPr>
              <w:spacing w:after="0" w:line="240" w:lineRule="auto"/>
              <w:rPr>
                <w:rFonts w:ascii="Lato" w:eastAsia="Times New Roman" w:hAnsi="Lato" w:cs="Times New Roman"/>
                <w:bCs/>
                <w:sz w:val="20"/>
                <w:rPrChange w:id="227" w:author="Albertus Hendra" w:date="2018-03-08T21:16:00Z">
                  <w:rPr>
                    <w:rFonts w:ascii="Lato" w:eastAsia="Times New Roman" w:hAnsi="Lato" w:cs="Times New Roman"/>
                    <w:b/>
                    <w:bCs/>
                  </w:rPr>
                </w:rPrChange>
              </w:rPr>
            </w:pPr>
            <w:r w:rsidRPr="00042551">
              <w:rPr>
                <w:rFonts w:ascii="Lato" w:eastAsia="Times New Roman" w:hAnsi="Lato" w:cs="Times New Roman"/>
                <w:bCs/>
                <w:sz w:val="20"/>
              </w:rPr>
              <w:t>Mochammad Farid Shalahuddin</w:t>
            </w:r>
          </w:p>
        </w:tc>
        <w:tc>
          <w:tcPr>
            <w:tcW w:w="3685" w:type="dxa"/>
            <w:shd w:val="clear" w:color="auto" w:fill="auto"/>
            <w:tcMar>
              <w:left w:w="103" w:type="dxa"/>
            </w:tcMar>
            <w:vAlign w:val="center"/>
          </w:tcPr>
          <w:p w14:paraId="0952F956" w14:textId="549166DF" w:rsidR="00042551" w:rsidRPr="00BB6F52" w:rsidRDefault="00042551" w:rsidP="005F3BE5">
            <w:pPr>
              <w:spacing w:after="0" w:line="240" w:lineRule="auto"/>
              <w:rPr>
                <w:rFonts w:ascii="Lato" w:eastAsia="Times New Roman" w:hAnsi="Lato" w:cs="Times New Roman"/>
                <w:bCs/>
                <w:sz w:val="20"/>
                <w:szCs w:val="20"/>
                <w:highlight w:val="yellow"/>
                <w:lang w:val="id-ID"/>
              </w:rPr>
            </w:pPr>
          </w:p>
        </w:tc>
      </w:tr>
      <w:tr w:rsidR="00042551" w14:paraId="1D130059" w14:textId="77777777" w:rsidTr="005F3BE5">
        <w:trPr>
          <w:trHeight w:val="324"/>
        </w:trPr>
        <w:tc>
          <w:tcPr>
            <w:tcW w:w="1696" w:type="dxa"/>
            <w:shd w:val="clear" w:color="auto" w:fill="auto"/>
            <w:tcMar>
              <w:left w:w="103" w:type="dxa"/>
            </w:tcMar>
            <w:vAlign w:val="center"/>
          </w:tcPr>
          <w:p w14:paraId="1AD4E1F7"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POSISI</w:t>
            </w:r>
          </w:p>
        </w:tc>
        <w:tc>
          <w:tcPr>
            <w:tcW w:w="3407" w:type="dxa"/>
            <w:shd w:val="clear" w:color="auto" w:fill="auto"/>
            <w:tcMar>
              <w:left w:w="103" w:type="dxa"/>
            </w:tcMar>
            <w:vAlign w:val="center"/>
          </w:tcPr>
          <w:p w14:paraId="73ED8F07" w14:textId="4640F399" w:rsidR="00042551" w:rsidRPr="00042551" w:rsidRDefault="00042551" w:rsidP="005F3BE5">
            <w:pPr>
              <w:spacing w:after="0" w:line="240" w:lineRule="auto"/>
              <w:rPr>
                <w:rFonts w:ascii="Lato" w:eastAsia="Times New Roman" w:hAnsi="Lato" w:cs="Times New Roman"/>
                <w:bCs/>
                <w:sz w:val="20"/>
                <w:rPrChange w:id="228" w:author="Albertus Hendra" w:date="2018-03-08T21:16:00Z">
                  <w:rPr>
                    <w:rFonts w:ascii="Lato" w:eastAsia="Times New Roman" w:hAnsi="Lato" w:cs="Times New Roman"/>
                    <w:b/>
                    <w:bCs/>
                    <w:lang w:val="id-ID"/>
                  </w:rPr>
                </w:rPrChange>
              </w:rPr>
            </w:pPr>
            <w:r w:rsidRPr="00042551">
              <w:rPr>
                <w:rFonts w:ascii="Lato" w:eastAsia="Times New Roman" w:hAnsi="Lato" w:cs="Times New Roman"/>
                <w:bCs/>
                <w:sz w:val="20"/>
              </w:rPr>
              <w:t>Chairman of the Board</w:t>
            </w:r>
          </w:p>
        </w:tc>
        <w:tc>
          <w:tcPr>
            <w:tcW w:w="3685" w:type="dxa"/>
            <w:shd w:val="clear" w:color="auto" w:fill="auto"/>
            <w:tcMar>
              <w:left w:w="103" w:type="dxa"/>
            </w:tcMar>
            <w:vAlign w:val="center"/>
          </w:tcPr>
          <w:p w14:paraId="7B94F8A0" w14:textId="69246C66" w:rsidR="00042551" w:rsidRPr="00BB6F52" w:rsidRDefault="00042551" w:rsidP="005F3BE5">
            <w:pPr>
              <w:spacing w:after="0" w:line="240" w:lineRule="auto"/>
              <w:rPr>
                <w:rFonts w:ascii="Lato" w:eastAsia="Times New Roman" w:hAnsi="Lato" w:cs="Times New Roman"/>
                <w:bCs/>
                <w:sz w:val="20"/>
                <w:szCs w:val="20"/>
                <w:highlight w:val="yellow"/>
                <w:lang w:val="id-ID"/>
              </w:rPr>
            </w:pPr>
          </w:p>
        </w:tc>
      </w:tr>
      <w:tr w:rsidR="00042551" w14:paraId="2A4E38AA" w14:textId="77777777" w:rsidTr="005F3BE5">
        <w:trPr>
          <w:trHeight w:val="324"/>
        </w:trPr>
        <w:tc>
          <w:tcPr>
            <w:tcW w:w="1696" w:type="dxa"/>
            <w:shd w:val="clear" w:color="auto" w:fill="auto"/>
            <w:tcMar>
              <w:left w:w="103" w:type="dxa"/>
            </w:tcMar>
            <w:vAlign w:val="center"/>
          </w:tcPr>
          <w:p w14:paraId="7D01114C"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Kartu Identitas</w:t>
            </w:r>
          </w:p>
        </w:tc>
        <w:tc>
          <w:tcPr>
            <w:tcW w:w="3407" w:type="dxa"/>
            <w:shd w:val="clear" w:color="auto" w:fill="auto"/>
            <w:tcMar>
              <w:left w:w="103" w:type="dxa"/>
            </w:tcMar>
            <w:vAlign w:val="center"/>
          </w:tcPr>
          <w:p w14:paraId="2D018EF1" w14:textId="6CC29C68" w:rsidR="00042551" w:rsidRPr="00042551" w:rsidRDefault="00042551" w:rsidP="005F3BE5">
            <w:pPr>
              <w:spacing w:after="0" w:line="240" w:lineRule="auto"/>
              <w:rPr>
                <w:rFonts w:ascii="Lato" w:eastAsia="Arial" w:hAnsi="Lato" w:cs="Arial"/>
                <w:sz w:val="20"/>
                <w:rPrChange w:id="229" w:author="Albertus Hendra" w:date="2018-03-08T21:16:00Z">
                  <w:rPr>
                    <w:rFonts w:ascii="Lato" w:eastAsia="Arial" w:hAnsi="Lato" w:cs="Arial"/>
                  </w:rPr>
                </w:rPrChange>
              </w:rPr>
            </w:pPr>
            <w:r w:rsidRPr="00042551">
              <w:rPr>
                <w:rFonts w:ascii="Lato" w:eastAsia="Arial" w:hAnsi="Lato" w:cs="Arial"/>
                <w:sz w:val="20"/>
              </w:rPr>
              <w:t>3214010304000003</w:t>
            </w:r>
          </w:p>
        </w:tc>
        <w:tc>
          <w:tcPr>
            <w:tcW w:w="3685" w:type="dxa"/>
            <w:shd w:val="clear" w:color="auto" w:fill="auto"/>
            <w:tcMar>
              <w:left w:w="103" w:type="dxa"/>
            </w:tcMar>
            <w:vAlign w:val="center"/>
          </w:tcPr>
          <w:p w14:paraId="2FD5709E" w14:textId="355F7AC5" w:rsidR="00042551" w:rsidRPr="00BB6F52" w:rsidRDefault="00042551" w:rsidP="005F3BE5">
            <w:pPr>
              <w:spacing w:after="0" w:line="240" w:lineRule="auto"/>
              <w:rPr>
                <w:rFonts w:ascii="Lato" w:eastAsia="Times New Roman" w:hAnsi="Lato" w:cs="Times New Roman"/>
                <w:bCs/>
                <w:sz w:val="20"/>
                <w:szCs w:val="20"/>
                <w:highlight w:val="yellow"/>
              </w:rPr>
            </w:pPr>
          </w:p>
        </w:tc>
      </w:tr>
      <w:tr w:rsidR="00042551" w14:paraId="5E78EE82" w14:textId="77777777" w:rsidTr="005F3BE5">
        <w:tc>
          <w:tcPr>
            <w:tcW w:w="1696" w:type="dxa"/>
            <w:shd w:val="clear" w:color="auto" w:fill="auto"/>
            <w:tcMar>
              <w:left w:w="103" w:type="dxa"/>
            </w:tcMar>
            <w:vAlign w:val="center"/>
          </w:tcPr>
          <w:p w14:paraId="15E08E61"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EMAIL</w:t>
            </w:r>
          </w:p>
        </w:tc>
        <w:tc>
          <w:tcPr>
            <w:tcW w:w="3407" w:type="dxa"/>
            <w:shd w:val="clear" w:color="auto" w:fill="auto"/>
            <w:tcMar>
              <w:left w:w="103" w:type="dxa"/>
            </w:tcMar>
            <w:vAlign w:val="center"/>
          </w:tcPr>
          <w:p w14:paraId="62C2D0B0" w14:textId="10D82832" w:rsidR="00042551" w:rsidRPr="00042551" w:rsidRDefault="00042551" w:rsidP="005F3BE5">
            <w:pPr>
              <w:spacing w:after="0" w:line="240" w:lineRule="auto"/>
              <w:rPr>
                <w:rFonts w:ascii="Lato" w:eastAsia="Times New Roman" w:hAnsi="Lato" w:cs="Times New Roman"/>
                <w:bCs/>
                <w:sz w:val="20"/>
                <w:rPrChange w:id="230" w:author="Albertus Hendra" w:date="2018-03-08T21:16:00Z">
                  <w:rPr>
                    <w:rFonts w:ascii="Lato" w:eastAsia="Times New Roman" w:hAnsi="Lato" w:cs="Times New Roman"/>
                    <w:b/>
                    <w:bCs/>
                  </w:rPr>
                </w:rPrChange>
              </w:rPr>
            </w:pPr>
            <w:r w:rsidRPr="00042551">
              <w:rPr>
                <w:rFonts w:ascii="Lato" w:eastAsia="Times New Roman" w:hAnsi="Lato" w:cs="Times New Roman"/>
                <w:bCs/>
                <w:sz w:val="20"/>
              </w:rPr>
              <w:t>Exercise.ui@gmail.com</w:t>
            </w:r>
          </w:p>
        </w:tc>
        <w:tc>
          <w:tcPr>
            <w:tcW w:w="3685" w:type="dxa"/>
            <w:shd w:val="clear" w:color="auto" w:fill="auto"/>
            <w:tcMar>
              <w:left w:w="103" w:type="dxa"/>
            </w:tcMar>
            <w:vAlign w:val="center"/>
          </w:tcPr>
          <w:p w14:paraId="66CCEBA4" w14:textId="2AF598C1" w:rsidR="00042551" w:rsidRPr="00BB6F52" w:rsidRDefault="00042551" w:rsidP="005F3BE5">
            <w:pPr>
              <w:spacing w:after="0" w:line="240" w:lineRule="auto"/>
              <w:rPr>
                <w:highlight w:val="yellow"/>
              </w:rPr>
            </w:pPr>
          </w:p>
        </w:tc>
      </w:tr>
      <w:tr w:rsidR="00042551" w14:paraId="6DF107F2" w14:textId="77777777" w:rsidTr="005F3BE5">
        <w:trPr>
          <w:trHeight w:val="464"/>
        </w:trPr>
        <w:tc>
          <w:tcPr>
            <w:tcW w:w="1696" w:type="dxa"/>
            <w:shd w:val="clear" w:color="auto" w:fill="auto"/>
            <w:tcMar>
              <w:left w:w="103" w:type="dxa"/>
            </w:tcMar>
            <w:vAlign w:val="center"/>
          </w:tcPr>
          <w:p w14:paraId="6062DBB3"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HP</w:t>
            </w:r>
          </w:p>
        </w:tc>
        <w:tc>
          <w:tcPr>
            <w:tcW w:w="3407" w:type="dxa"/>
            <w:shd w:val="clear" w:color="auto" w:fill="auto"/>
            <w:tcMar>
              <w:left w:w="103" w:type="dxa"/>
            </w:tcMar>
            <w:vAlign w:val="center"/>
          </w:tcPr>
          <w:p w14:paraId="4B934023" w14:textId="287DA62D" w:rsidR="00042551" w:rsidRPr="00042551" w:rsidRDefault="00042551" w:rsidP="005F3BE5">
            <w:pPr>
              <w:spacing w:after="0" w:line="240" w:lineRule="auto"/>
              <w:rPr>
                <w:rFonts w:ascii="Lato" w:eastAsia="Times New Roman" w:hAnsi="Lato" w:cs="Times New Roman"/>
                <w:bCs/>
                <w:sz w:val="20"/>
                <w:rPrChange w:id="231" w:author="Albertus Hendra" w:date="2018-03-08T21:16:00Z">
                  <w:rPr>
                    <w:rFonts w:ascii="Lato" w:eastAsia="Times New Roman" w:hAnsi="Lato" w:cs="Times New Roman"/>
                    <w:b/>
                    <w:bCs/>
                  </w:rPr>
                </w:rPrChange>
              </w:rPr>
            </w:pPr>
            <w:r w:rsidRPr="00042551">
              <w:rPr>
                <w:rFonts w:ascii="Lato" w:eastAsia="Times New Roman" w:hAnsi="Lato" w:cs="Times New Roman"/>
                <w:bCs/>
                <w:sz w:val="20"/>
              </w:rPr>
              <w:t>082111389373</w:t>
            </w:r>
          </w:p>
        </w:tc>
        <w:tc>
          <w:tcPr>
            <w:tcW w:w="3685" w:type="dxa"/>
            <w:shd w:val="clear" w:color="auto" w:fill="auto"/>
            <w:tcMar>
              <w:left w:w="103" w:type="dxa"/>
            </w:tcMar>
            <w:vAlign w:val="center"/>
          </w:tcPr>
          <w:p w14:paraId="6B105DF2" w14:textId="2AF1FF01" w:rsidR="00042551" w:rsidRPr="00BB6F52" w:rsidRDefault="00042551" w:rsidP="005F3BE5">
            <w:pPr>
              <w:spacing w:after="0" w:line="240" w:lineRule="auto"/>
              <w:rPr>
                <w:rFonts w:ascii="Lato" w:eastAsia="Times New Roman" w:hAnsi="Lato" w:cs="Times New Roman"/>
                <w:bCs/>
                <w:sz w:val="20"/>
                <w:szCs w:val="20"/>
                <w:highlight w:val="yellow"/>
                <w:lang w:val="id-ID"/>
              </w:rPr>
            </w:pPr>
          </w:p>
        </w:tc>
      </w:tr>
      <w:tr w:rsidR="00042551" w14:paraId="0CAC1407" w14:textId="77777777" w:rsidTr="005F3BE5">
        <w:tc>
          <w:tcPr>
            <w:tcW w:w="1696" w:type="dxa"/>
            <w:shd w:val="clear" w:color="auto" w:fill="auto"/>
            <w:tcMar>
              <w:left w:w="103" w:type="dxa"/>
            </w:tcMar>
            <w:vAlign w:val="center"/>
          </w:tcPr>
          <w:p w14:paraId="52CAB2A5" w14:textId="77777777" w:rsidR="00042551" w:rsidRDefault="00042551" w:rsidP="005F3BE5">
            <w:pPr>
              <w:spacing w:after="0" w:line="240" w:lineRule="auto"/>
              <w:rPr>
                <w:rFonts w:ascii="Lato" w:eastAsia="Times New Roman" w:hAnsi="Lato" w:cs="Times New Roman"/>
                <w:b/>
                <w:bCs/>
                <w:sz w:val="20"/>
                <w:szCs w:val="20"/>
                <w:lang w:val="id-ID"/>
              </w:rPr>
            </w:pPr>
            <w:r>
              <w:rPr>
                <w:rFonts w:ascii="Lato" w:eastAsia="Times New Roman" w:hAnsi="Lato" w:cs="Times New Roman"/>
                <w:b/>
                <w:bCs/>
                <w:sz w:val="20"/>
                <w:szCs w:val="20"/>
                <w:lang w:val="id-ID"/>
              </w:rPr>
              <w:t>ALAMAT</w:t>
            </w:r>
          </w:p>
        </w:tc>
        <w:tc>
          <w:tcPr>
            <w:tcW w:w="3407" w:type="dxa"/>
            <w:shd w:val="clear" w:color="auto" w:fill="auto"/>
            <w:tcMar>
              <w:left w:w="103" w:type="dxa"/>
            </w:tcMar>
            <w:vAlign w:val="center"/>
          </w:tcPr>
          <w:p w14:paraId="453434CA" w14:textId="1409F7B8" w:rsidR="00042551" w:rsidRPr="00042551" w:rsidRDefault="00042551" w:rsidP="005F3BE5">
            <w:pPr>
              <w:spacing w:after="0" w:line="240" w:lineRule="auto"/>
              <w:rPr>
                <w:rFonts w:ascii="Lato" w:eastAsia="Times New Roman" w:hAnsi="Lato" w:cs="Times New Roman"/>
                <w:bCs/>
                <w:sz w:val="20"/>
                <w:rPrChange w:id="232" w:author="Albertus Hendra" w:date="2018-03-08T21:16:00Z">
                  <w:rPr>
                    <w:rFonts w:ascii="Lato" w:eastAsia="Times New Roman" w:hAnsi="Lato" w:cs="Times New Roman"/>
                    <w:b/>
                    <w:bCs/>
                    <w:lang w:val="id-ID"/>
                  </w:rPr>
                </w:rPrChange>
              </w:rPr>
            </w:pPr>
            <w:r w:rsidRPr="00042551">
              <w:rPr>
                <w:rFonts w:ascii="Lato" w:eastAsia="Times New Roman" w:hAnsi="Lato" w:cs="Times New Roman"/>
                <w:bCs/>
                <w:sz w:val="20"/>
              </w:rPr>
              <w:t>Jl. Taman Pahlawan No.54, Nagrikaler, Purwakarta, Jawa Barat</w:t>
            </w:r>
          </w:p>
        </w:tc>
        <w:tc>
          <w:tcPr>
            <w:tcW w:w="3685" w:type="dxa"/>
            <w:shd w:val="clear" w:color="auto" w:fill="auto"/>
            <w:tcMar>
              <w:left w:w="103" w:type="dxa"/>
            </w:tcMar>
            <w:vAlign w:val="center"/>
          </w:tcPr>
          <w:p w14:paraId="7EDA02D8" w14:textId="20D08981" w:rsidR="00042551" w:rsidRPr="00BB6F52" w:rsidRDefault="00042551" w:rsidP="005F3BE5">
            <w:pPr>
              <w:spacing w:after="0" w:line="240" w:lineRule="auto"/>
              <w:rPr>
                <w:rFonts w:ascii="Lato" w:eastAsia="Times New Roman" w:hAnsi="Lato" w:cs="Times New Roman"/>
                <w:bCs/>
                <w:sz w:val="20"/>
                <w:szCs w:val="20"/>
                <w:highlight w:val="yellow"/>
                <w:lang w:val="id-ID"/>
              </w:rPr>
            </w:pPr>
          </w:p>
        </w:tc>
      </w:tr>
    </w:tbl>
    <w:p w14:paraId="40891840" w14:textId="77777777" w:rsidR="00042551" w:rsidRDefault="00042551" w:rsidP="00042551">
      <w:pPr>
        <w:spacing w:after="0" w:line="360" w:lineRule="auto"/>
        <w:rPr>
          <w:rFonts w:ascii="Lato" w:eastAsia="Times New Roman" w:hAnsi="Lato" w:cs="Times New Roman"/>
          <w:sz w:val="20"/>
          <w:szCs w:val="20"/>
          <w:lang w:val="id-ID"/>
        </w:rPr>
      </w:pPr>
    </w:p>
    <w:p w14:paraId="66742291" w14:textId="77777777" w:rsidR="00042551" w:rsidRDefault="00042551" w:rsidP="00042551">
      <w:pPr>
        <w:spacing w:beforeAutospacing="1" w:afterAutospacing="1" w:line="360" w:lineRule="auto"/>
        <w:ind w:left="720"/>
        <w:jc w:val="both"/>
        <w:rPr>
          <w:rFonts w:ascii="Lato" w:eastAsia="Times New Roman" w:hAnsi="Lato" w:cs="Times New Roman"/>
          <w:sz w:val="20"/>
          <w:szCs w:val="20"/>
          <w:lang w:val="id-ID"/>
        </w:rPr>
      </w:pPr>
      <w:r>
        <w:rPr>
          <w:rFonts w:ascii="Lato" w:eastAsia="Times New Roman" w:hAnsi="Lato" w:cs="Times New Roman"/>
          <w:sz w:val="20"/>
          <w:szCs w:val="20"/>
          <w:lang w:val="id-ID"/>
        </w:rPr>
        <w:t>Kecuali jika ditentukan lain dalam Perjanjian ini, maka segala pemberitahuan dan korespondensi sehubungan dengan Perjanjian ini dianggap telah disampaikan.</w:t>
      </w:r>
    </w:p>
    <w:p w14:paraId="105F1448" w14:textId="77777777" w:rsidR="00042551" w:rsidRDefault="00042551" w:rsidP="00042551">
      <w:pPr>
        <w:numPr>
          <w:ilvl w:val="1"/>
          <w:numId w:val="6"/>
        </w:numPr>
        <w:spacing w:beforeAutospacing="1" w:afterAutospacing="1" w:line="360" w:lineRule="auto"/>
        <w:ind w:left="1134"/>
        <w:jc w:val="both"/>
        <w:rPr>
          <w:rFonts w:ascii="Lato" w:eastAsia="Times New Roman" w:hAnsi="Lato" w:cs="Times New Roman"/>
          <w:sz w:val="20"/>
          <w:szCs w:val="20"/>
          <w:lang w:val="id-ID"/>
        </w:rPr>
      </w:pPr>
      <w:r>
        <w:rPr>
          <w:rFonts w:ascii="Lato" w:eastAsia="Times New Roman" w:hAnsi="Lato" w:cs="Times New Roman"/>
          <w:sz w:val="20"/>
          <w:szCs w:val="20"/>
          <w:lang w:val="id-ID"/>
        </w:rPr>
        <w:t>Pada tanggal penerimaan surat tersebut apabila dikirim melalui kurir atau diantar sendiri;</w:t>
      </w:r>
    </w:p>
    <w:p w14:paraId="2A99CE72" w14:textId="77777777" w:rsidR="00042551" w:rsidRDefault="00042551" w:rsidP="00042551">
      <w:pPr>
        <w:numPr>
          <w:ilvl w:val="1"/>
          <w:numId w:val="6"/>
        </w:numPr>
        <w:spacing w:beforeAutospacing="1" w:afterAutospacing="1" w:line="360" w:lineRule="auto"/>
        <w:ind w:left="1134"/>
        <w:jc w:val="both"/>
        <w:rPr>
          <w:rFonts w:ascii="Lato" w:eastAsia="Times New Roman" w:hAnsi="Lato" w:cs="Times New Roman"/>
          <w:sz w:val="20"/>
          <w:szCs w:val="20"/>
          <w:lang w:val="id-ID"/>
        </w:rPr>
      </w:pPr>
      <w:r>
        <w:rPr>
          <w:rFonts w:ascii="Lato" w:eastAsia="Times New Roman" w:hAnsi="Lato" w:cs="Times New Roman"/>
          <w:sz w:val="20"/>
          <w:szCs w:val="20"/>
          <w:lang w:val="id-ID"/>
        </w:rPr>
        <w:t>Apabila melalui surat tercatat, 5 (lima) hari sejak setelah pengiriman surat tersebut.</w:t>
      </w:r>
    </w:p>
    <w:p w14:paraId="6991BF68" w14:textId="77777777" w:rsidR="00042551" w:rsidRDefault="00042551" w:rsidP="00042551">
      <w:pPr>
        <w:numPr>
          <w:ilvl w:val="1"/>
          <w:numId w:val="6"/>
        </w:numPr>
        <w:spacing w:beforeAutospacing="1" w:afterAutospacing="1" w:line="360" w:lineRule="auto"/>
        <w:ind w:left="1134"/>
        <w:jc w:val="both"/>
        <w:rPr>
          <w:rFonts w:ascii="Lato" w:eastAsia="Times New Roman" w:hAnsi="Lato" w:cs="Times New Roman"/>
          <w:sz w:val="20"/>
          <w:szCs w:val="20"/>
          <w:lang w:val="id-ID"/>
        </w:rPr>
      </w:pPr>
      <w:r>
        <w:rPr>
          <w:rFonts w:ascii="Lato" w:eastAsia="Times New Roman" w:hAnsi="Lato" w:cs="Times New Roman"/>
          <w:sz w:val="20"/>
          <w:szCs w:val="20"/>
          <w:lang w:val="id-ID"/>
        </w:rPr>
        <w:t>Apabila melalui email, pada saat berita tersebut diterima dengan baik oleh pihak yang bersangkutan.</w:t>
      </w:r>
    </w:p>
    <w:p w14:paraId="1768EA60" w14:textId="77777777" w:rsidR="00042551" w:rsidRDefault="00042551" w:rsidP="00042551">
      <w:pPr>
        <w:spacing w:after="0" w:line="360" w:lineRule="auto"/>
        <w:ind w:left="720"/>
        <w:jc w:val="both"/>
        <w:rPr>
          <w:rFonts w:ascii="Lato" w:eastAsia="Times New Roman" w:hAnsi="Lato" w:cs="Times New Roman"/>
          <w:sz w:val="20"/>
          <w:szCs w:val="20"/>
        </w:rPr>
      </w:pPr>
      <w:r>
        <w:rPr>
          <w:rFonts w:ascii="Lato" w:eastAsia="Times New Roman" w:hAnsi="Lato" w:cs="Times New Roman"/>
          <w:sz w:val="20"/>
          <w:szCs w:val="20"/>
          <w:lang w:val="id-ID"/>
        </w:rPr>
        <w:t>Apabila dilakukan lebih dari satu cara tersebut di atas, maka pemberitahuan tersebut dianggap telah disampaikan melalui cara paling efektif. Segala pemberitahuan dan dokumen-dokumen yang berhubungan dengan Perjanjian ini dilaksanakan dalam Bahasa Indonesia.</w:t>
      </w:r>
    </w:p>
    <w:p w14:paraId="2EF42670" w14:textId="77777777" w:rsidR="00042551" w:rsidRDefault="00042551" w:rsidP="00042551">
      <w:pPr>
        <w:spacing w:after="0" w:line="360" w:lineRule="auto"/>
        <w:ind w:left="720"/>
        <w:jc w:val="both"/>
        <w:rPr>
          <w:rFonts w:ascii="Lato" w:eastAsia="Times New Roman" w:hAnsi="Lato" w:cs="Times New Roman"/>
          <w:sz w:val="20"/>
          <w:szCs w:val="20"/>
        </w:rPr>
      </w:pPr>
    </w:p>
    <w:p w14:paraId="67736E0D" w14:textId="77777777" w:rsidR="00042551" w:rsidRDefault="00042551" w:rsidP="00042551">
      <w:pPr>
        <w:pStyle w:val="ListParagraph"/>
        <w:numPr>
          <w:ilvl w:val="0"/>
          <w:numId w:val="3"/>
        </w:numPr>
        <w:spacing w:after="0" w:line="360" w:lineRule="auto"/>
        <w:jc w:val="both"/>
        <w:rPr>
          <w:rFonts w:ascii="Lato" w:eastAsia="Times New Roman" w:hAnsi="Lato" w:cs="Times New Roman"/>
          <w:sz w:val="20"/>
          <w:szCs w:val="20"/>
          <w:lang w:val="id-ID"/>
        </w:rPr>
      </w:pPr>
      <w:r>
        <w:rPr>
          <w:rFonts w:ascii="Lato" w:eastAsia="Times New Roman" w:hAnsi="Lato" w:cs="Times New Roman"/>
          <w:sz w:val="20"/>
          <w:szCs w:val="20"/>
          <w:lang w:val="id-ID"/>
        </w:rPr>
        <w:t xml:space="preserve">Setiap perubahan alamat yang tercantum/diatur dalam ayat (1) Pasal ini wajib diberitahukan secara tertulis oleh pihak yang bersangkutan kepada pihak lainnya selambat-lambatnya 5 (lima) </w:t>
      </w:r>
      <w:r>
        <w:rPr>
          <w:rFonts w:ascii="Lato" w:eastAsia="Times New Roman" w:hAnsi="Lato" w:cs="Times New Roman"/>
          <w:sz w:val="20"/>
          <w:szCs w:val="20"/>
          <w:lang w:val="id-ID"/>
        </w:rPr>
        <w:lastRenderedPageBreak/>
        <w:t>hari kerja sebelumnya. Apabila tidak ada pemberitahuan secara tertulis, maka alamat yang tercantum/diatur dalam Perjanjian ini alamat terakhir yang tercatat pada masing-masing pihak.</w:t>
      </w:r>
    </w:p>
    <w:p w14:paraId="5251E0FB" w14:textId="77777777" w:rsidR="00042551" w:rsidRDefault="00042551" w:rsidP="00042551">
      <w:pPr>
        <w:spacing w:after="0" w:line="360" w:lineRule="auto"/>
        <w:ind w:right="-47"/>
        <w:jc w:val="center"/>
        <w:rPr>
          <w:rFonts w:ascii="Lato" w:eastAsia="Arial" w:hAnsi="Lato" w:cs="Arial"/>
          <w:b/>
          <w:sz w:val="20"/>
          <w:szCs w:val="20"/>
          <w:lang w:val="id-ID"/>
        </w:rPr>
      </w:pPr>
    </w:p>
    <w:p w14:paraId="2A30EB7B" w14:textId="77777777" w:rsidR="00042551" w:rsidRDefault="00042551" w:rsidP="00042551">
      <w:pPr>
        <w:spacing w:after="0" w:line="360" w:lineRule="auto"/>
        <w:ind w:right="-47"/>
        <w:jc w:val="center"/>
        <w:rPr>
          <w:rFonts w:ascii="Lato" w:eastAsia="Arial" w:hAnsi="Lato" w:cs="Arial"/>
          <w:b/>
          <w:sz w:val="20"/>
          <w:szCs w:val="20"/>
          <w:lang w:val="id-ID"/>
        </w:rPr>
      </w:pPr>
    </w:p>
    <w:p w14:paraId="31C68F8C" w14:textId="77777777" w:rsidR="00042551" w:rsidRDefault="00042551" w:rsidP="00042551">
      <w:pPr>
        <w:spacing w:after="0" w:line="360" w:lineRule="auto"/>
        <w:ind w:right="-47"/>
        <w:jc w:val="center"/>
        <w:rPr>
          <w:rFonts w:ascii="Lato" w:eastAsia="Arial" w:hAnsi="Lato" w:cs="Arial"/>
          <w:b/>
          <w:sz w:val="20"/>
          <w:szCs w:val="20"/>
          <w:lang w:val="id-ID"/>
        </w:rPr>
      </w:pPr>
    </w:p>
    <w:p w14:paraId="297DBABD" w14:textId="77777777" w:rsidR="00042551" w:rsidDel="009E3B32" w:rsidRDefault="00042551" w:rsidP="00042551">
      <w:pPr>
        <w:spacing w:after="0" w:line="360" w:lineRule="auto"/>
        <w:ind w:right="-47"/>
        <w:jc w:val="center"/>
        <w:rPr>
          <w:del w:id="233" w:author="Reyhan Putra Aryan" w:date="2018-02-21T15:29:00Z"/>
          <w:rFonts w:ascii="Lato" w:eastAsia="Arial" w:hAnsi="Lato" w:cs="Arial"/>
          <w:b/>
          <w:sz w:val="20"/>
          <w:szCs w:val="20"/>
          <w:lang w:val="id-ID"/>
        </w:rPr>
      </w:pPr>
    </w:p>
    <w:p w14:paraId="5771A612" w14:textId="77777777" w:rsidR="00042551" w:rsidDel="009E3B32" w:rsidRDefault="00042551" w:rsidP="00042551">
      <w:pPr>
        <w:spacing w:after="0" w:line="360" w:lineRule="auto"/>
        <w:ind w:right="-47"/>
        <w:jc w:val="center"/>
        <w:rPr>
          <w:del w:id="234" w:author="Reyhan Putra Aryan" w:date="2018-02-21T15:29:00Z"/>
          <w:rFonts w:ascii="Lato" w:eastAsia="Arial" w:hAnsi="Lato" w:cs="Arial"/>
          <w:b/>
          <w:sz w:val="20"/>
          <w:szCs w:val="20"/>
          <w:lang w:val="id-ID"/>
        </w:rPr>
      </w:pPr>
    </w:p>
    <w:p w14:paraId="3DFCF055" w14:textId="77777777" w:rsidR="00042551" w:rsidDel="009E3B32" w:rsidRDefault="00042551" w:rsidP="00042551">
      <w:pPr>
        <w:spacing w:after="0" w:line="360" w:lineRule="auto"/>
        <w:ind w:right="-47"/>
        <w:jc w:val="center"/>
        <w:rPr>
          <w:del w:id="235" w:author="Reyhan Putra Aryan" w:date="2018-02-21T15:29:00Z"/>
          <w:rFonts w:ascii="Lato" w:eastAsia="Arial" w:hAnsi="Lato" w:cs="Arial"/>
          <w:b/>
          <w:sz w:val="20"/>
          <w:szCs w:val="20"/>
          <w:lang w:val="id-ID"/>
        </w:rPr>
      </w:pPr>
    </w:p>
    <w:p w14:paraId="2B9CC705" w14:textId="77777777" w:rsidR="00042551" w:rsidDel="009E3B32" w:rsidRDefault="00042551" w:rsidP="00042551">
      <w:pPr>
        <w:spacing w:after="0" w:line="360" w:lineRule="auto"/>
        <w:ind w:right="-47"/>
        <w:jc w:val="center"/>
        <w:rPr>
          <w:del w:id="236" w:author="Reyhan Putra Aryan" w:date="2018-02-21T15:29:00Z"/>
          <w:rFonts w:ascii="Lato" w:eastAsia="Arial" w:hAnsi="Lato" w:cs="Arial"/>
          <w:b/>
          <w:sz w:val="20"/>
          <w:szCs w:val="20"/>
          <w:lang w:val="id-ID"/>
        </w:rPr>
      </w:pPr>
    </w:p>
    <w:p w14:paraId="388BD200" w14:textId="77777777" w:rsidR="00042551" w:rsidDel="009E3B32" w:rsidRDefault="00042551" w:rsidP="00042551">
      <w:pPr>
        <w:spacing w:after="0" w:line="360" w:lineRule="auto"/>
        <w:ind w:right="-47"/>
        <w:jc w:val="center"/>
        <w:rPr>
          <w:del w:id="237" w:author="Reyhan Putra Aryan" w:date="2018-02-21T15:29:00Z"/>
          <w:rFonts w:ascii="Lato" w:eastAsia="Arial" w:hAnsi="Lato" w:cs="Arial"/>
          <w:b/>
          <w:sz w:val="20"/>
          <w:szCs w:val="20"/>
          <w:lang w:val="id-ID"/>
        </w:rPr>
      </w:pPr>
    </w:p>
    <w:p w14:paraId="670412E7" w14:textId="77777777" w:rsidR="00042551" w:rsidRDefault="00042551" w:rsidP="00042551">
      <w:pPr>
        <w:spacing w:after="0" w:line="360" w:lineRule="auto"/>
        <w:ind w:right="-47"/>
        <w:jc w:val="center"/>
        <w:rPr>
          <w:rFonts w:ascii="Lato" w:eastAsia="Arial" w:hAnsi="Lato" w:cs="Arial"/>
          <w:b/>
          <w:sz w:val="20"/>
          <w:szCs w:val="20"/>
          <w:lang w:val="id-ID"/>
        </w:rPr>
      </w:pPr>
    </w:p>
    <w:p w14:paraId="22561E02" w14:textId="77777777" w:rsidR="00042551" w:rsidRDefault="00042551" w:rsidP="00042551">
      <w:pPr>
        <w:spacing w:after="0" w:line="360" w:lineRule="auto"/>
        <w:ind w:right="-47"/>
        <w:jc w:val="center"/>
        <w:rPr>
          <w:rFonts w:ascii="Lato" w:eastAsia="Arial" w:hAnsi="Lato" w:cs="Arial"/>
          <w:b/>
          <w:sz w:val="20"/>
          <w:szCs w:val="20"/>
        </w:rPr>
      </w:pPr>
      <w:r>
        <w:rPr>
          <w:rFonts w:ascii="Lato" w:eastAsia="Arial" w:hAnsi="Lato" w:cs="Arial"/>
          <w:b/>
          <w:sz w:val="20"/>
          <w:szCs w:val="20"/>
          <w:lang w:val="id-ID"/>
        </w:rPr>
        <w:t>Pasal 1</w:t>
      </w:r>
      <w:r>
        <w:rPr>
          <w:rFonts w:ascii="Lato" w:eastAsia="Arial" w:hAnsi="Lato" w:cs="Arial"/>
          <w:b/>
          <w:sz w:val="20"/>
          <w:szCs w:val="20"/>
        </w:rPr>
        <w:t>4</w:t>
      </w:r>
    </w:p>
    <w:p w14:paraId="5CC9F064" w14:textId="77777777" w:rsidR="00042551" w:rsidRDefault="00042551" w:rsidP="00042551">
      <w:pPr>
        <w:spacing w:after="0" w:line="360" w:lineRule="auto"/>
        <w:ind w:right="-47"/>
        <w:jc w:val="center"/>
        <w:rPr>
          <w:rFonts w:ascii="Lato" w:eastAsia="Arial" w:hAnsi="Lato" w:cs="Arial"/>
          <w:b/>
          <w:bCs/>
          <w:sz w:val="20"/>
          <w:szCs w:val="20"/>
          <w:lang w:val="id-ID"/>
        </w:rPr>
      </w:pPr>
      <w:r>
        <w:rPr>
          <w:rFonts w:ascii="Lato" w:eastAsia="Arial" w:hAnsi="Lato" w:cs="Arial"/>
          <w:b/>
          <w:bCs/>
          <w:sz w:val="20"/>
          <w:szCs w:val="20"/>
          <w:lang w:val="id-ID"/>
        </w:rPr>
        <w:t>PENUTUP</w:t>
      </w:r>
    </w:p>
    <w:p w14:paraId="4A1818F9" w14:textId="77777777" w:rsidR="00042551" w:rsidRDefault="00042551" w:rsidP="00042551">
      <w:pPr>
        <w:spacing w:after="20" w:line="360" w:lineRule="auto"/>
        <w:ind w:right="-47"/>
        <w:rPr>
          <w:rFonts w:ascii="Lato" w:eastAsia="Arial" w:hAnsi="Lato" w:cs="Arial"/>
          <w:sz w:val="20"/>
          <w:szCs w:val="20"/>
          <w:lang w:val="id-ID"/>
        </w:rPr>
      </w:pPr>
    </w:p>
    <w:p w14:paraId="1982F0D6" w14:textId="77777777" w:rsidR="00042551" w:rsidRDefault="00042551" w:rsidP="00042551">
      <w:pPr>
        <w:numPr>
          <w:ilvl w:val="0"/>
          <w:numId w:val="4"/>
        </w:numPr>
        <w:spacing w:after="0" w:line="360" w:lineRule="auto"/>
        <w:ind w:left="720" w:right="-47"/>
        <w:contextualSpacing/>
        <w:jc w:val="both"/>
        <w:rPr>
          <w:rFonts w:ascii="Lato" w:eastAsia="Arial" w:hAnsi="Lato" w:cs="Arial"/>
          <w:sz w:val="20"/>
          <w:szCs w:val="20"/>
          <w:lang w:val="id-ID"/>
        </w:rPr>
      </w:pPr>
      <w:r>
        <w:rPr>
          <w:rFonts w:ascii="Lato" w:eastAsia="Arial" w:hAnsi="Lato" w:cs="Arial"/>
          <w:sz w:val="20"/>
          <w:szCs w:val="20"/>
          <w:lang w:val="id-ID"/>
        </w:rPr>
        <w:t>Apabila terdapat p</w:t>
      </w:r>
      <w:r>
        <w:rPr>
          <w:rFonts w:ascii="Lato" w:eastAsia="Arial" w:hAnsi="Lato" w:cs="Arial"/>
          <w:spacing w:val="1"/>
          <w:sz w:val="20"/>
          <w:szCs w:val="20"/>
          <w:lang w:val="id-ID"/>
        </w:rPr>
        <w:t>e</w:t>
      </w:r>
      <w:r>
        <w:rPr>
          <w:rFonts w:ascii="Lato" w:eastAsia="Arial" w:hAnsi="Lato" w:cs="Arial"/>
          <w:sz w:val="20"/>
          <w:szCs w:val="20"/>
          <w:lang w:val="id-ID"/>
        </w:rPr>
        <w:t>rubahan terhadap isi perjanjian i</w:t>
      </w:r>
      <w:r>
        <w:rPr>
          <w:rFonts w:ascii="Lato" w:eastAsia="Arial" w:hAnsi="Lato" w:cs="Arial"/>
          <w:spacing w:val="1"/>
          <w:sz w:val="20"/>
          <w:szCs w:val="20"/>
          <w:lang w:val="id-ID"/>
        </w:rPr>
        <w:t>n</w:t>
      </w:r>
      <w:r>
        <w:rPr>
          <w:rFonts w:ascii="Lato" w:eastAsia="Arial" w:hAnsi="Lato" w:cs="Arial"/>
          <w:sz w:val="20"/>
          <w:szCs w:val="20"/>
          <w:lang w:val="id-ID"/>
        </w:rPr>
        <w:t>i, maka para pihak sepakat untuk dibuatkan adendum terhadap perjanj</w:t>
      </w:r>
      <w:r>
        <w:rPr>
          <w:rFonts w:ascii="Lato" w:eastAsia="Arial" w:hAnsi="Lato" w:cs="Arial"/>
          <w:spacing w:val="1"/>
          <w:sz w:val="20"/>
          <w:szCs w:val="20"/>
          <w:lang w:val="id-ID"/>
        </w:rPr>
        <w:t>i</w:t>
      </w:r>
      <w:r>
        <w:rPr>
          <w:rFonts w:ascii="Lato" w:eastAsia="Arial" w:hAnsi="Lato" w:cs="Arial"/>
          <w:sz w:val="20"/>
          <w:szCs w:val="20"/>
          <w:lang w:val="id-ID"/>
        </w:rPr>
        <w:t>an ini.</w:t>
      </w:r>
    </w:p>
    <w:p w14:paraId="4F5DF631" w14:textId="77777777" w:rsidR="00042551" w:rsidRDefault="00042551" w:rsidP="00042551">
      <w:pPr>
        <w:numPr>
          <w:ilvl w:val="0"/>
          <w:numId w:val="4"/>
        </w:numPr>
        <w:spacing w:after="0" w:line="360" w:lineRule="auto"/>
        <w:ind w:left="720" w:right="-47"/>
        <w:contextualSpacing/>
        <w:jc w:val="both"/>
        <w:rPr>
          <w:rFonts w:ascii="Lato" w:eastAsia="Arial" w:hAnsi="Lato" w:cs="Arial"/>
          <w:sz w:val="20"/>
          <w:szCs w:val="20"/>
          <w:lang w:val="id-ID"/>
        </w:rPr>
      </w:pPr>
      <w:r>
        <w:rPr>
          <w:rFonts w:ascii="Lato" w:eastAsia="Arial" w:hAnsi="Lato" w:cs="Arial"/>
          <w:sz w:val="20"/>
          <w:szCs w:val="20"/>
          <w:lang w:val="id-ID"/>
        </w:rPr>
        <w:t>Adendum perjan</w:t>
      </w:r>
      <w:r>
        <w:rPr>
          <w:rFonts w:ascii="Lato" w:eastAsia="Arial" w:hAnsi="Lato" w:cs="Arial"/>
          <w:spacing w:val="1"/>
          <w:sz w:val="20"/>
          <w:szCs w:val="20"/>
          <w:lang w:val="id-ID"/>
        </w:rPr>
        <w:t>j</w:t>
      </w:r>
      <w:r>
        <w:rPr>
          <w:rFonts w:ascii="Lato" w:eastAsia="Arial" w:hAnsi="Lato" w:cs="Arial"/>
          <w:sz w:val="20"/>
          <w:szCs w:val="20"/>
          <w:lang w:val="id-ID"/>
        </w:rPr>
        <w:t>ian merupakan satu kesatuan yang tidak terpisahk</w:t>
      </w:r>
      <w:r>
        <w:rPr>
          <w:rFonts w:ascii="Lato" w:eastAsia="Arial" w:hAnsi="Lato" w:cs="Arial"/>
          <w:spacing w:val="1"/>
          <w:sz w:val="20"/>
          <w:szCs w:val="20"/>
          <w:lang w:val="id-ID"/>
        </w:rPr>
        <w:t>a</w:t>
      </w:r>
      <w:r>
        <w:rPr>
          <w:rFonts w:ascii="Lato" w:eastAsia="Arial" w:hAnsi="Lato" w:cs="Arial"/>
          <w:sz w:val="20"/>
          <w:szCs w:val="20"/>
          <w:lang w:val="id-ID"/>
        </w:rPr>
        <w:t>n dari perjanjian ini.</w:t>
      </w:r>
    </w:p>
    <w:p w14:paraId="62BA9555" w14:textId="77777777" w:rsidR="00042551" w:rsidRDefault="00042551" w:rsidP="00042551">
      <w:pPr>
        <w:numPr>
          <w:ilvl w:val="0"/>
          <w:numId w:val="4"/>
        </w:numPr>
        <w:spacing w:before="1" w:after="0" w:line="360" w:lineRule="auto"/>
        <w:ind w:left="720" w:right="-47"/>
        <w:contextualSpacing/>
        <w:jc w:val="both"/>
        <w:rPr>
          <w:rFonts w:ascii="Lato" w:eastAsia="Arial" w:hAnsi="Lato" w:cs="Arial"/>
          <w:sz w:val="20"/>
          <w:szCs w:val="20"/>
          <w:lang w:val="id-ID"/>
        </w:rPr>
      </w:pPr>
      <w:r>
        <w:rPr>
          <w:rFonts w:ascii="Lato" w:eastAsia="Arial" w:hAnsi="Lato" w:cs="Arial"/>
          <w:sz w:val="20"/>
          <w:szCs w:val="20"/>
          <w:lang w:val="id-ID"/>
        </w:rPr>
        <w:t>Bahwa perjanj</w:t>
      </w:r>
      <w:r>
        <w:rPr>
          <w:rFonts w:ascii="Lato" w:eastAsia="Arial" w:hAnsi="Lato" w:cs="Arial"/>
          <w:spacing w:val="1"/>
          <w:sz w:val="20"/>
          <w:szCs w:val="20"/>
          <w:lang w:val="id-ID"/>
        </w:rPr>
        <w:t>i</w:t>
      </w:r>
      <w:r>
        <w:rPr>
          <w:rFonts w:ascii="Lato" w:eastAsia="Arial" w:hAnsi="Lato" w:cs="Arial"/>
          <w:sz w:val="20"/>
          <w:szCs w:val="20"/>
          <w:lang w:val="id-ID"/>
        </w:rPr>
        <w:t>an ini dibuat dalam rangkap dua dan masing-masing memiliki kekuatan hukum yang sama.</w:t>
      </w:r>
    </w:p>
    <w:p w14:paraId="2AFFCE6C" w14:textId="77777777" w:rsidR="00042551" w:rsidRDefault="00042551" w:rsidP="00042551">
      <w:pPr>
        <w:tabs>
          <w:tab w:val="left" w:pos="1960"/>
        </w:tabs>
        <w:spacing w:after="240" w:line="360" w:lineRule="auto"/>
        <w:jc w:val="both"/>
        <w:rPr>
          <w:rFonts w:ascii="Lato" w:eastAsia="Times New Roman" w:hAnsi="Lato" w:cs="Times New Roman"/>
          <w:sz w:val="20"/>
          <w:szCs w:val="20"/>
          <w:lang w:val="id-ID"/>
        </w:rPr>
      </w:pPr>
    </w:p>
    <w:p w14:paraId="329ED855" w14:textId="77777777" w:rsidR="00042551" w:rsidRDefault="00042551" w:rsidP="00042551">
      <w:pPr>
        <w:spacing w:after="240" w:line="360" w:lineRule="auto"/>
        <w:jc w:val="both"/>
        <w:rPr>
          <w:rFonts w:ascii="Lato" w:eastAsia="Times New Roman" w:hAnsi="Lato" w:cs="Times New Roman"/>
          <w:sz w:val="20"/>
          <w:szCs w:val="20"/>
          <w:lang w:val="id-ID"/>
        </w:rPr>
      </w:pPr>
      <w:r>
        <w:rPr>
          <w:rFonts w:ascii="Lato" w:eastAsia="Times New Roman" w:hAnsi="Lato" w:cs="Times New Roman"/>
          <w:sz w:val="20"/>
          <w:szCs w:val="20"/>
          <w:lang w:val="id-ID"/>
        </w:rPr>
        <w:t xml:space="preserve">Demikianlah Perjanjian ini dibuat dan ditandatangani di Jakarta  pada hari dan tanggal sebagaimana tersebut di awal Perjanjian ini, dalam rangkap 2 (dua) asli masing-masing sama bunyinya di atas kertas dan bermaterai cukup, serta keduanya mempunyai kekuatan hukum yang sama bagi </w:t>
      </w:r>
      <w:r>
        <w:rPr>
          <w:rFonts w:ascii="Lato" w:eastAsia="Times New Roman" w:hAnsi="Lato" w:cs="Times New Roman"/>
          <w:b/>
          <w:sz w:val="20"/>
          <w:szCs w:val="20"/>
          <w:lang w:val="id-ID"/>
        </w:rPr>
        <w:t>PARA PIHAK</w:t>
      </w:r>
      <w:r>
        <w:rPr>
          <w:rFonts w:ascii="Lato" w:eastAsia="Times New Roman" w:hAnsi="Lato" w:cs="Times New Roman"/>
          <w:sz w:val="20"/>
          <w:szCs w:val="20"/>
          <w:lang w:val="id-ID"/>
        </w:rPr>
        <w:t>.</w:t>
      </w:r>
    </w:p>
    <w:p w14:paraId="12DDF937" w14:textId="77777777" w:rsidR="00042551" w:rsidRDefault="00042551" w:rsidP="00042551">
      <w:pPr>
        <w:spacing w:after="240" w:line="360" w:lineRule="auto"/>
        <w:rPr>
          <w:rFonts w:ascii="Lato" w:eastAsia="Times New Roman" w:hAnsi="Lato" w:cs="Times New Roman"/>
          <w:b/>
          <w:bCs/>
          <w:sz w:val="20"/>
          <w:szCs w:val="20"/>
          <w:lang w:val="id-ID"/>
        </w:rPr>
      </w:pPr>
    </w:p>
    <w:p w14:paraId="68AE7FA1" w14:textId="77777777" w:rsidR="00042551" w:rsidRDefault="00042551" w:rsidP="00042551">
      <w:pPr>
        <w:spacing w:after="240" w:line="360" w:lineRule="auto"/>
        <w:rPr>
          <w:rFonts w:ascii="Lato" w:eastAsia="Times New Roman" w:hAnsi="Lato" w:cs="Times New Roman"/>
          <w:b/>
          <w:sz w:val="20"/>
          <w:szCs w:val="20"/>
          <w:lang w:val="en-ID"/>
        </w:rPr>
      </w:pPr>
      <w:r>
        <w:rPr>
          <w:rFonts w:ascii="Lato" w:eastAsia="Times New Roman" w:hAnsi="Lato" w:cs="Times New Roman"/>
          <w:b/>
          <w:bCs/>
          <w:sz w:val="20"/>
          <w:szCs w:val="20"/>
          <w:lang w:val="id-ID"/>
        </w:rPr>
        <w:t>PARA PIHAK,</w:t>
      </w:r>
    </w:p>
    <w:p w14:paraId="09633CBA" w14:textId="77777777" w:rsidR="00042551" w:rsidRDefault="00042551" w:rsidP="00042551">
      <w:pPr>
        <w:spacing w:after="0" w:line="360" w:lineRule="auto"/>
        <w:ind w:right="-20"/>
        <w:rPr>
          <w:rFonts w:ascii="Lato" w:eastAsia="Arial" w:hAnsi="Lato" w:cs="Arial"/>
          <w:sz w:val="20"/>
          <w:szCs w:val="20"/>
          <w:lang w:val="id-ID"/>
        </w:rPr>
      </w:pPr>
      <w:r>
        <w:rPr>
          <w:noProof/>
        </w:rPr>
        <mc:AlternateContent>
          <mc:Choice Requires="wps">
            <w:drawing>
              <wp:anchor distT="0" distB="0" distL="114300" distR="114300" simplePos="0" relativeHeight="251659264" behindDoc="0" locked="0" layoutInCell="1" allowOverlap="1" wp14:anchorId="7629B332" wp14:editId="38CC8BE3">
                <wp:simplePos x="0" y="0"/>
                <wp:positionH relativeFrom="page">
                  <wp:posOffset>852170</wp:posOffset>
                </wp:positionH>
                <wp:positionV relativeFrom="paragraph">
                  <wp:posOffset>85090</wp:posOffset>
                </wp:positionV>
                <wp:extent cx="5824220" cy="215201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24220" cy="2152015"/>
                        </a:xfrm>
                        <a:prstGeom prst="rect">
                          <a:avLst/>
                        </a:prstGeom>
                      </wps:spPr>
                      <wps:txbx>
                        <w:txbxContent>
                          <w:tbl>
                            <w:tblPr>
                              <w:tblStyle w:val="TableGrid"/>
                              <w:tblW w:w="9172" w:type="dxa"/>
                              <w:tblInd w:w="108" w:type="dxa"/>
                              <w:tblLook w:val="04A0" w:firstRow="1" w:lastRow="0" w:firstColumn="1" w:lastColumn="0" w:noHBand="0" w:noVBand="1"/>
                            </w:tblPr>
                            <w:tblGrid>
                              <w:gridCol w:w="5063"/>
                              <w:gridCol w:w="4109"/>
                            </w:tblGrid>
                            <w:tr w:rsidR="00042551" w14:paraId="28515C46" w14:textId="77777777">
                              <w:trPr>
                                <w:trHeight w:val="2618"/>
                              </w:trPr>
                              <w:tc>
                                <w:tcPr>
                                  <w:tcW w:w="5062" w:type="dxa"/>
                                  <w:tcBorders>
                                    <w:top w:val="nil"/>
                                    <w:left w:val="nil"/>
                                    <w:bottom w:val="nil"/>
                                    <w:right w:val="nil"/>
                                  </w:tcBorders>
                                  <w:shd w:val="clear" w:color="auto" w:fill="auto"/>
                                </w:tcPr>
                                <w:p w14:paraId="64491EAC" w14:textId="77777777" w:rsidR="00042551" w:rsidRDefault="00042551">
                                  <w:pPr>
                                    <w:spacing w:after="0" w:line="360" w:lineRule="auto"/>
                                    <w:jc w:val="center"/>
                                  </w:pPr>
                                  <w:r>
                                    <w:rPr>
                                      <w:rFonts w:ascii="Lato" w:eastAsia="Times New Roman" w:hAnsi="Lato" w:cs="Times New Roman"/>
                                      <w:b/>
                                      <w:bCs/>
                                      <w:sz w:val="20"/>
                                      <w:szCs w:val="20"/>
                                      <w:lang w:val="id-ID"/>
                                    </w:rPr>
                                    <w:t>PIHAK PERTAMA</w:t>
                                  </w:r>
                                </w:p>
                                <w:p w14:paraId="642A8FB0"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4FD73FA8"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0FB1FF61"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3A9EDC91"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7B808695" w14:textId="77777777" w:rsidR="00042551" w:rsidRPr="00782972" w:rsidRDefault="00042551">
                                  <w:pPr>
                                    <w:spacing w:after="0" w:line="360" w:lineRule="auto"/>
                                    <w:jc w:val="center"/>
                                  </w:pPr>
                                  <w:del w:id="238" w:author="Reyhan Putra Aryan" w:date="2018-02-21T15:23:00Z">
                                    <w:r w:rsidDel="002F4D79">
                                      <w:rPr>
                                        <w:rFonts w:ascii="Lato" w:eastAsia="Times New Roman" w:hAnsi="Lato" w:cs="Times New Roman"/>
                                        <w:b/>
                                        <w:bCs/>
                                        <w:sz w:val="20"/>
                                        <w:szCs w:val="20"/>
                                        <w:u w:val="single"/>
                                        <w:lang w:val="id-ID"/>
                                      </w:rPr>
                                      <w:delText>Nama Lengkap</w:delText>
                                    </w:r>
                                  </w:del>
                                  <w:r>
                                    <w:rPr>
                                      <w:rFonts w:ascii="Lato" w:eastAsia="Times New Roman" w:hAnsi="Lato" w:cs="Times New Roman"/>
                                      <w:b/>
                                      <w:bCs/>
                                      <w:sz w:val="20"/>
                                      <w:szCs w:val="20"/>
                                      <w:u w:val="single"/>
                                    </w:rPr>
                                    <w:t>[Nama Pihak Pertama]</w:t>
                                  </w:r>
                                </w:p>
                                <w:p w14:paraId="0CB7EF27" w14:textId="77777777" w:rsidR="00042551" w:rsidRDefault="00042551">
                                  <w:pPr>
                                    <w:spacing w:after="0" w:line="360" w:lineRule="auto"/>
                                    <w:jc w:val="center"/>
                                  </w:pPr>
                                  <w:bookmarkStart w:id="239" w:name="__UnoMark__1435_1904949978"/>
                                  <w:bookmarkEnd w:id="239"/>
                                  <w:r>
                                    <w:rPr>
                                      <w:rFonts w:ascii="Lato" w:eastAsia="Times New Roman" w:hAnsi="Lato" w:cs="Times New Roman"/>
                                      <w:b/>
                                      <w:bCs/>
                                      <w:sz w:val="20"/>
                                      <w:szCs w:val="20"/>
                                      <w:lang w:val="id-ID"/>
                                    </w:rPr>
                                    <w:t>Direktur Utama</w:t>
                                  </w:r>
                                </w:p>
                              </w:tc>
                              <w:tc>
                                <w:tcPr>
                                  <w:tcW w:w="4109" w:type="dxa"/>
                                  <w:tcBorders>
                                    <w:top w:val="nil"/>
                                    <w:left w:val="nil"/>
                                    <w:bottom w:val="nil"/>
                                    <w:right w:val="nil"/>
                                  </w:tcBorders>
                                  <w:shd w:val="clear" w:color="auto" w:fill="auto"/>
                                </w:tcPr>
                                <w:p w14:paraId="075E69BD" w14:textId="77777777" w:rsidR="00042551" w:rsidRDefault="00042551">
                                  <w:pPr>
                                    <w:spacing w:after="0" w:line="360" w:lineRule="auto"/>
                                    <w:jc w:val="center"/>
                                  </w:pPr>
                                  <w:bookmarkStart w:id="240" w:name="__UnoMark__1436_1904949978"/>
                                  <w:bookmarkEnd w:id="240"/>
                                  <w:r>
                                    <w:rPr>
                                      <w:rFonts w:ascii="Lato" w:eastAsia="Times New Roman" w:hAnsi="Lato" w:cs="Times New Roman"/>
                                      <w:b/>
                                      <w:bCs/>
                                      <w:sz w:val="20"/>
                                      <w:szCs w:val="20"/>
                                      <w:lang w:val="id-ID"/>
                                    </w:rPr>
                                    <w:t>PIHAK KEDUA</w:t>
                                  </w:r>
                                </w:p>
                                <w:p w14:paraId="4C0B1E79" w14:textId="77777777" w:rsidR="00042551" w:rsidRDefault="00042551">
                                  <w:pPr>
                                    <w:spacing w:after="0" w:line="360" w:lineRule="auto"/>
                                    <w:jc w:val="center"/>
                                    <w:rPr>
                                      <w:rFonts w:ascii="Lato" w:eastAsia="Times New Roman" w:hAnsi="Lato" w:cs="Times New Roman"/>
                                      <w:b/>
                                      <w:bCs/>
                                      <w:sz w:val="20"/>
                                      <w:szCs w:val="20"/>
                                      <w:lang w:val="id-ID"/>
                                    </w:rPr>
                                  </w:pPr>
                                </w:p>
                                <w:p w14:paraId="619CE53E"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5B135AD5"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10907905"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117F6DEA" w14:textId="73A26150" w:rsidR="00042551" w:rsidRPr="00042551" w:rsidRDefault="00042551">
                                  <w:pPr>
                                    <w:tabs>
                                      <w:tab w:val="left" w:pos="486"/>
                                      <w:tab w:val="center" w:pos="1373"/>
                                    </w:tabs>
                                    <w:spacing w:after="0" w:line="360" w:lineRule="auto"/>
                                    <w:jc w:val="center"/>
                                  </w:pPr>
                                  <w:del w:id="241" w:author="Reyhan Putra Aryan" w:date="2018-02-21T15:23:00Z">
                                    <w:r w:rsidDel="002F4D79">
                                      <w:rPr>
                                        <w:rFonts w:ascii="Lato" w:eastAsia="Times New Roman" w:hAnsi="Lato" w:cs="Times New Roman"/>
                                        <w:b/>
                                        <w:bCs/>
                                        <w:sz w:val="20"/>
                                        <w:szCs w:val="20"/>
                                        <w:u w:val="single"/>
                                        <w:lang w:val="id-ID"/>
                                      </w:rPr>
                                      <w:delText>Rafi Putra Arrayan</w:delText>
                                    </w:r>
                                  </w:del>
                                  <w:ins w:id="242" w:author="Reyhan Putra Aryan" w:date="2018-02-21T15:23:00Z">
                                    <w:del w:id="243" w:author="Albertus Hendra" w:date="2018-03-08T21:17:00Z">
                                      <w:r w:rsidDel="008617FD">
                                        <w:rPr>
                                          <w:rFonts w:ascii="Lato" w:eastAsia="Times New Roman" w:hAnsi="Lato" w:cs="Times New Roman"/>
                                          <w:b/>
                                          <w:bCs/>
                                          <w:sz w:val="20"/>
                                          <w:szCs w:val="20"/>
                                          <w:u w:val="single"/>
                                          <w:lang w:val="id-ID"/>
                                        </w:rPr>
                                        <w:delText>Nama Lengkap</w:delText>
                                      </w:r>
                                    </w:del>
                                  </w:ins>
                                  <w:r>
                                    <w:rPr>
                                      <w:rFonts w:ascii="Lato" w:eastAsia="Times New Roman" w:hAnsi="Lato" w:cs="Times New Roman"/>
                                      <w:b/>
                                      <w:bCs/>
                                      <w:sz w:val="20"/>
                                      <w:szCs w:val="20"/>
                                      <w:u w:val="single"/>
                                    </w:rPr>
                                    <w:t>Mochammad Farid Shalahuddin</w:t>
                                  </w:r>
                                </w:p>
                                <w:p w14:paraId="60A86D38" w14:textId="4F021D59" w:rsidR="00042551" w:rsidRPr="00042551" w:rsidRDefault="00042551">
                                  <w:pPr>
                                    <w:spacing w:after="0" w:line="360" w:lineRule="auto"/>
                                    <w:jc w:val="center"/>
                                  </w:pPr>
                                  <w:del w:id="244" w:author="Reyhan Putra Aryan" w:date="2018-02-21T15:23:00Z">
                                    <w:r w:rsidDel="002F4D79">
                                      <w:rPr>
                                        <w:rFonts w:ascii="Lato" w:eastAsia="Times New Roman" w:hAnsi="Lato" w:cs="Times New Roman"/>
                                        <w:b/>
                                        <w:bCs/>
                                        <w:sz w:val="20"/>
                                        <w:szCs w:val="20"/>
                                        <w:lang w:val="id-ID"/>
                                      </w:rPr>
                                      <w:delText>Direktur Utama</w:delText>
                                    </w:r>
                                  </w:del>
                                  <w:ins w:id="245" w:author="Reyhan Putra Aryan" w:date="2018-02-21T15:23:00Z">
                                    <w:del w:id="246" w:author="Albertus Hendra" w:date="2018-03-08T21:17:00Z">
                                      <w:r w:rsidDel="008617FD">
                                        <w:rPr>
                                          <w:rFonts w:ascii="Lato" w:eastAsia="Times New Roman" w:hAnsi="Lato" w:cs="Times New Roman"/>
                                          <w:b/>
                                          <w:bCs/>
                                          <w:sz w:val="20"/>
                                          <w:szCs w:val="20"/>
                                          <w:lang w:val="id-ID"/>
                                        </w:rPr>
                                        <w:delText>Jabatan</w:delText>
                                      </w:r>
                                    </w:del>
                                  </w:ins>
                                  <w:r>
                                    <w:rPr>
                                      <w:rFonts w:ascii="Lato" w:eastAsia="Times New Roman" w:hAnsi="Lato" w:cs="Times New Roman"/>
                                      <w:b/>
                                      <w:bCs/>
                                      <w:sz w:val="20"/>
                                      <w:szCs w:val="20"/>
                                    </w:rPr>
                                    <w:t>Chairman Exercise FTUI</w:t>
                                  </w:r>
                                </w:p>
                                <w:p w14:paraId="3872D490" w14:textId="77777777" w:rsidR="00042551" w:rsidRDefault="00042551">
                                  <w:pPr>
                                    <w:spacing w:after="0" w:line="360" w:lineRule="auto"/>
                                    <w:jc w:val="center"/>
                                    <w:rPr>
                                      <w:rFonts w:ascii="Lato" w:eastAsia="Times New Roman" w:hAnsi="Lato" w:cs="Times New Roman"/>
                                      <w:b/>
                                      <w:bCs/>
                                      <w:sz w:val="20"/>
                                      <w:szCs w:val="20"/>
                                      <w:lang w:val="id-ID"/>
                                    </w:rPr>
                                  </w:pPr>
                                </w:p>
                              </w:tc>
                            </w:tr>
                          </w:tbl>
                          <w:p w14:paraId="544DB99A" w14:textId="77777777" w:rsidR="00042551" w:rsidRDefault="00042551" w:rsidP="00042551"/>
                        </w:txbxContent>
                      </wps:txbx>
                      <wps:bodyPr lIns="0" tIns="0" rIns="0" bIns="0" anchor="t">
                        <a:spAutoFit/>
                      </wps:bodyPr>
                    </wps:wsp>
                  </a:graphicData>
                </a:graphic>
              </wp:anchor>
            </w:drawing>
          </mc:Choice>
          <mc:Fallback>
            <w:pict>
              <v:shapetype w14:anchorId="7629B332" id="_x0000_t202" coordsize="21600,21600" o:spt="202" path="m,l,21600r21600,l21600,xe">
                <v:stroke joinstyle="miter"/>
                <v:path gradientshapeok="t" o:connecttype="rect"/>
              </v:shapetype>
              <v:shape id="Frame1" o:spid="_x0000_s1026" type="#_x0000_t202" style="position:absolute;margin-left:67.1pt;margin-top:6.7pt;width:458.6pt;height:169.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" filled="f" stroked="f">
                <v:textbox style="mso-fit-shape-to-text:t" inset="0,0,0,0">
                  <w:txbxContent>
                    <w:tbl>
                      <w:tblPr>
                        <w:tblStyle w:val="TableGrid"/>
                        <w:tblW w:w="9172" w:type="dxa"/>
                        <w:tblInd w:w="108" w:type="dxa"/>
                        <w:tblLook w:val="04A0" w:firstRow="1" w:lastRow="0" w:firstColumn="1" w:lastColumn="0" w:noHBand="0" w:noVBand="1"/>
                      </w:tblPr>
                      <w:tblGrid>
                        <w:gridCol w:w="5063"/>
                        <w:gridCol w:w="4109"/>
                      </w:tblGrid>
                      <w:tr w:rsidR="00042551" w14:paraId="28515C46" w14:textId="77777777">
                        <w:trPr>
                          <w:trHeight w:val="2618"/>
                        </w:trPr>
                        <w:tc>
                          <w:tcPr>
                            <w:tcW w:w="5062" w:type="dxa"/>
                            <w:tcBorders>
                              <w:top w:val="nil"/>
                              <w:left w:val="nil"/>
                              <w:bottom w:val="nil"/>
                              <w:right w:val="nil"/>
                            </w:tcBorders>
                            <w:shd w:val="clear" w:color="auto" w:fill="auto"/>
                          </w:tcPr>
                          <w:p w14:paraId="64491EAC" w14:textId="77777777" w:rsidR="00042551" w:rsidRDefault="00042551">
                            <w:pPr>
                              <w:spacing w:after="0" w:line="360" w:lineRule="auto"/>
                              <w:jc w:val="center"/>
                            </w:pPr>
                            <w:r>
                              <w:rPr>
                                <w:rFonts w:ascii="Lato" w:eastAsia="Times New Roman" w:hAnsi="Lato" w:cs="Times New Roman"/>
                                <w:b/>
                                <w:bCs/>
                                <w:sz w:val="20"/>
                                <w:szCs w:val="20"/>
                                <w:lang w:val="id-ID"/>
                              </w:rPr>
                              <w:t>PIHAK PERTAMA</w:t>
                            </w:r>
                          </w:p>
                          <w:p w14:paraId="642A8FB0"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4FD73FA8"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0FB1FF61"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3A9EDC91" w14:textId="77777777" w:rsidR="00042551" w:rsidRDefault="00042551">
                            <w:pPr>
                              <w:tabs>
                                <w:tab w:val="left" w:pos="1882"/>
                              </w:tabs>
                              <w:spacing w:after="0" w:line="360" w:lineRule="auto"/>
                              <w:rPr>
                                <w:rFonts w:ascii="Lato" w:eastAsia="Times New Roman" w:hAnsi="Lato" w:cs="Times New Roman"/>
                                <w:b/>
                                <w:bCs/>
                                <w:sz w:val="20"/>
                                <w:szCs w:val="20"/>
                                <w:lang w:val="id-ID"/>
                              </w:rPr>
                            </w:pPr>
                          </w:p>
                          <w:p w14:paraId="7B808695" w14:textId="77777777" w:rsidR="00042551" w:rsidRPr="00782972" w:rsidRDefault="00042551">
                            <w:pPr>
                              <w:spacing w:after="0" w:line="360" w:lineRule="auto"/>
                              <w:jc w:val="center"/>
                            </w:pPr>
                            <w:del w:id="247" w:author="Reyhan Putra Aryan" w:date="2018-02-21T15:23:00Z">
                              <w:r w:rsidDel="002F4D79">
                                <w:rPr>
                                  <w:rFonts w:ascii="Lato" w:eastAsia="Times New Roman" w:hAnsi="Lato" w:cs="Times New Roman"/>
                                  <w:b/>
                                  <w:bCs/>
                                  <w:sz w:val="20"/>
                                  <w:szCs w:val="20"/>
                                  <w:u w:val="single"/>
                                  <w:lang w:val="id-ID"/>
                                </w:rPr>
                                <w:delText>Nama Lengkap</w:delText>
                              </w:r>
                            </w:del>
                            <w:r>
                              <w:rPr>
                                <w:rFonts w:ascii="Lato" w:eastAsia="Times New Roman" w:hAnsi="Lato" w:cs="Times New Roman"/>
                                <w:b/>
                                <w:bCs/>
                                <w:sz w:val="20"/>
                                <w:szCs w:val="20"/>
                                <w:u w:val="single"/>
                              </w:rPr>
                              <w:t>[Nama Pihak Pertama]</w:t>
                            </w:r>
                          </w:p>
                          <w:p w14:paraId="0CB7EF27" w14:textId="77777777" w:rsidR="00042551" w:rsidRDefault="00042551">
                            <w:pPr>
                              <w:spacing w:after="0" w:line="360" w:lineRule="auto"/>
                              <w:jc w:val="center"/>
                            </w:pPr>
                            <w:bookmarkStart w:id="248" w:name="__UnoMark__1435_1904949978"/>
                            <w:bookmarkEnd w:id="248"/>
                            <w:r>
                              <w:rPr>
                                <w:rFonts w:ascii="Lato" w:eastAsia="Times New Roman" w:hAnsi="Lato" w:cs="Times New Roman"/>
                                <w:b/>
                                <w:bCs/>
                                <w:sz w:val="20"/>
                                <w:szCs w:val="20"/>
                                <w:lang w:val="id-ID"/>
                              </w:rPr>
                              <w:t>Direktur Utama</w:t>
                            </w:r>
                          </w:p>
                        </w:tc>
                        <w:tc>
                          <w:tcPr>
                            <w:tcW w:w="4109" w:type="dxa"/>
                            <w:tcBorders>
                              <w:top w:val="nil"/>
                              <w:left w:val="nil"/>
                              <w:bottom w:val="nil"/>
                              <w:right w:val="nil"/>
                            </w:tcBorders>
                            <w:shd w:val="clear" w:color="auto" w:fill="auto"/>
                          </w:tcPr>
                          <w:p w14:paraId="075E69BD" w14:textId="77777777" w:rsidR="00042551" w:rsidRDefault="00042551">
                            <w:pPr>
                              <w:spacing w:after="0" w:line="360" w:lineRule="auto"/>
                              <w:jc w:val="center"/>
                            </w:pPr>
                            <w:bookmarkStart w:id="249" w:name="__UnoMark__1436_1904949978"/>
                            <w:bookmarkEnd w:id="249"/>
                            <w:r>
                              <w:rPr>
                                <w:rFonts w:ascii="Lato" w:eastAsia="Times New Roman" w:hAnsi="Lato" w:cs="Times New Roman"/>
                                <w:b/>
                                <w:bCs/>
                                <w:sz w:val="20"/>
                                <w:szCs w:val="20"/>
                                <w:lang w:val="id-ID"/>
                              </w:rPr>
                              <w:t>PIHAK KEDUA</w:t>
                            </w:r>
                          </w:p>
                          <w:p w14:paraId="4C0B1E79" w14:textId="77777777" w:rsidR="00042551" w:rsidRDefault="00042551">
                            <w:pPr>
                              <w:spacing w:after="0" w:line="360" w:lineRule="auto"/>
                              <w:jc w:val="center"/>
                              <w:rPr>
                                <w:rFonts w:ascii="Lato" w:eastAsia="Times New Roman" w:hAnsi="Lato" w:cs="Times New Roman"/>
                                <w:b/>
                                <w:bCs/>
                                <w:sz w:val="20"/>
                                <w:szCs w:val="20"/>
                                <w:lang w:val="id-ID"/>
                              </w:rPr>
                            </w:pPr>
                          </w:p>
                          <w:p w14:paraId="619CE53E"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5B135AD5"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10907905" w14:textId="77777777" w:rsidR="00042551" w:rsidRDefault="00042551">
                            <w:pPr>
                              <w:tabs>
                                <w:tab w:val="left" w:pos="486"/>
                                <w:tab w:val="center" w:pos="1373"/>
                              </w:tabs>
                              <w:spacing w:after="0" w:line="360" w:lineRule="auto"/>
                              <w:rPr>
                                <w:rFonts w:ascii="Lato" w:eastAsia="Times New Roman" w:hAnsi="Lato" w:cs="Times New Roman"/>
                                <w:b/>
                                <w:bCs/>
                                <w:sz w:val="20"/>
                                <w:szCs w:val="20"/>
                                <w:u w:val="single"/>
                                <w:lang w:val="id-ID"/>
                              </w:rPr>
                            </w:pPr>
                          </w:p>
                          <w:p w14:paraId="117F6DEA" w14:textId="73A26150" w:rsidR="00042551" w:rsidRPr="00042551" w:rsidRDefault="00042551">
                            <w:pPr>
                              <w:tabs>
                                <w:tab w:val="left" w:pos="486"/>
                                <w:tab w:val="center" w:pos="1373"/>
                              </w:tabs>
                              <w:spacing w:after="0" w:line="360" w:lineRule="auto"/>
                              <w:jc w:val="center"/>
                            </w:pPr>
                            <w:del w:id="250" w:author="Reyhan Putra Aryan" w:date="2018-02-21T15:23:00Z">
                              <w:r w:rsidDel="002F4D79">
                                <w:rPr>
                                  <w:rFonts w:ascii="Lato" w:eastAsia="Times New Roman" w:hAnsi="Lato" w:cs="Times New Roman"/>
                                  <w:b/>
                                  <w:bCs/>
                                  <w:sz w:val="20"/>
                                  <w:szCs w:val="20"/>
                                  <w:u w:val="single"/>
                                  <w:lang w:val="id-ID"/>
                                </w:rPr>
                                <w:delText>Rafi Putra Arrayan</w:delText>
                              </w:r>
                            </w:del>
                            <w:ins w:id="251" w:author="Reyhan Putra Aryan" w:date="2018-02-21T15:23:00Z">
                              <w:del w:id="252" w:author="Albertus Hendra" w:date="2018-03-08T21:17:00Z">
                                <w:r w:rsidDel="008617FD">
                                  <w:rPr>
                                    <w:rFonts w:ascii="Lato" w:eastAsia="Times New Roman" w:hAnsi="Lato" w:cs="Times New Roman"/>
                                    <w:b/>
                                    <w:bCs/>
                                    <w:sz w:val="20"/>
                                    <w:szCs w:val="20"/>
                                    <w:u w:val="single"/>
                                    <w:lang w:val="id-ID"/>
                                  </w:rPr>
                                  <w:delText>Nama Lengkap</w:delText>
                                </w:r>
                              </w:del>
                            </w:ins>
                            <w:r>
                              <w:rPr>
                                <w:rFonts w:ascii="Lato" w:eastAsia="Times New Roman" w:hAnsi="Lato" w:cs="Times New Roman"/>
                                <w:b/>
                                <w:bCs/>
                                <w:sz w:val="20"/>
                                <w:szCs w:val="20"/>
                                <w:u w:val="single"/>
                              </w:rPr>
                              <w:t>Mochammad Farid Shalahuddin</w:t>
                            </w:r>
                          </w:p>
                          <w:p w14:paraId="60A86D38" w14:textId="4F021D59" w:rsidR="00042551" w:rsidRPr="00042551" w:rsidRDefault="00042551">
                            <w:pPr>
                              <w:spacing w:after="0" w:line="360" w:lineRule="auto"/>
                              <w:jc w:val="center"/>
                            </w:pPr>
                            <w:del w:id="253" w:author="Reyhan Putra Aryan" w:date="2018-02-21T15:23:00Z">
                              <w:r w:rsidDel="002F4D79">
                                <w:rPr>
                                  <w:rFonts w:ascii="Lato" w:eastAsia="Times New Roman" w:hAnsi="Lato" w:cs="Times New Roman"/>
                                  <w:b/>
                                  <w:bCs/>
                                  <w:sz w:val="20"/>
                                  <w:szCs w:val="20"/>
                                  <w:lang w:val="id-ID"/>
                                </w:rPr>
                                <w:delText>Direktur Utama</w:delText>
                              </w:r>
                            </w:del>
                            <w:ins w:id="254" w:author="Reyhan Putra Aryan" w:date="2018-02-21T15:23:00Z">
                              <w:del w:id="255" w:author="Albertus Hendra" w:date="2018-03-08T21:17:00Z">
                                <w:r w:rsidDel="008617FD">
                                  <w:rPr>
                                    <w:rFonts w:ascii="Lato" w:eastAsia="Times New Roman" w:hAnsi="Lato" w:cs="Times New Roman"/>
                                    <w:b/>
                                    <w:bCs/>
                                    <w:sz w:val="20"/>
                                    <w:szCs w:val="20"/>
                                    <w:lang w:val="id-ID"/>
                                  </w:rPr>
                                  <w:delText>Jabatan</w:delText>
                                </w:r>
                              </w:del>
                            </w:ins>
                            <w:r>
                              <w:rPr>
                                <w:rFonts w:ascii="Lato" w:eastAsia="Times New Roman" w:hAnsi="Lato" w:cs="Times New Roman"/>
                                <w:b/>
                                <w:bCs/>
                                <w:sz w:val="20"/>
                                <w:szCs w:val="20"/>
                              </w:rPr>
                              <w:t>Chairman Exercise FTUI</w:t>
                            </w:r>
                          </w:p>
                          <w:p w14:paraId="3872D490" w14:textId="77777777" w:rsidR="00042551" w:rsidRDefault="00042551">
                            <w:pPr>
                              <w:spacing w:after="0" w:line="360" w:lineRule="auto"/>
                              <w:jc w:val="center"/>
                              <w:rPr>
                                <w:rFonts w:ascii="Lato" w:eastAsia="Times New Roman" w:hAnsi="Lato" w:cs="Times New Roman"/>
                                <w:b/>
                                <w:bCs/>
                                <w:sz w:val="20"/>
                                <w:szCs w:val="20"/>
                                <w:lang w:val="id-ID"/>
                              </w:rPr>
                            </w:pPr>
                          </w:p>
                        </w:tc>
                      </w:tr>
                    </w:tbl>
                    <w:p w14:paraId="544DB99A" w14:textId="77777777" w:rsidR="00042551" w:rsidRDefault="00042551" w:rsidP="00042551"/>
                  </w:txbxContent>
                </v:textbox>
                <w10:wrap type="square" anchorx="page"/>
              </v:shape>
            </w:pict>
          </mc:Fallback>
        </mc:AlternateContent>
      </w:r>
    </w:p>
    <w:p w14:paraId="3F1D5B00" w14:textId="77777777" w:rsidR="00042551" w:rsidRDefault="00042551" w:rsidP="00042551">
      <w:pPr>
        <w:spacing w:after="0" w:line="360" w:lineRule="auto"/>
        <w:ind w:right="-20"/>
        <w:rPr>
          <w:rFonts w:ascii="Lato" w:eastAsia="Arial" w:hAnsi="Lato" w:cs="Arial"/>
          <w:sz w:val="20"/>
          <w:szCs w:val="20"/>
          <w:lang w:val="id-ID"/>
        </w:rPr>
      </w:pPr>
    </w:p>
    <w:p w14:paraId="6438E803" w14:textId="77777777" w:rsidR="00042551" w:rsidRDefault="00042551" w:rsidP="00042551">
      <w:pPr>
        <w:spacing w:line="360" w:lineRule="auto"/>
      </w:pPr>
    </w:p>
    <w:p w14:paraId="5A393F06" w14:textId="77777777" w:rsidR="00042551" w:rsidRDefault="00042551"/>
    <w:sectPr w:rsidR="00042551">
      <w:footerReference w:type="default" r:id="rId7"/>
      <w:pgSz w:w="11906" w:h="16838"/>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B4205" w14:textId="77777777" w:rsidR="00F23D7F" w:rsidRDefault="00B0390B">
      <w:pPr>
        <w:spacing w:after="0" w:line="240" w:lineRule="auto"/>
      </w:pPr>
      <w:r>
        <w:separator/>
      </w:r>
    </w:p>
  </w:endnote>
  <w:endnote w:type="continuationSeparator" w:id="0">
    <w:p w14:paraId="2DF58653" w14:textId="77777777" w:rsidR="00F23D7F" w:rsidRDefault="00B0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5BDD" w14:textId="77777777" w:rsidR="00BA5F46" w:rsidRDefault="00D172E5">
    <w:pPr>
      <w:pStyle w:val="Footer"/>
    </w:pPr>
    <w:r>
      <w:rPr>
        <w:rFonts w:ascii="Lato" w:hAnsi="Lato"/>
        <w:color w:val="000000" w:themeColor="text1"/>
        <w:sz w:val="18"/>
      </w:rPr>
      <w:t xml:space="preserve">halaman </w:t>
    </w:r>
    <w:r>
      <w:rPr>
        <w:rFonts w:ascii="Lato" w:hAnsi="Lato"/>
        <w:color w:val="000000" w:themeColor="text1"/>
        <w:sz w:val="18"/>
      </w:rPr>
      <w:fldChar w:fldCharType="begin"/>
    </w:r>
    <w:r>
      <w:instrText>PAGE</w:instrText>
    </w:r>
    <w:r>
      <w:fldChar w:fldCharType="separate"/>
    </w:r>
    <w:r>
      <w:rPr>
        <w:noProof/>
      </w:rPr>
      <w:t>1</w:t>
    </w:r>
    <w:r>
      <w:fldChar w:fldCharType="end"/>
    </w:r>
    <w:r>
      <w:rPr>
        <w:rFonts w:ascii="Lato" w:hAnsi="Lato"/>
        <w:color w:val="000000" w:themeColor="text1"/>
        <w:sz w:val="18"/>
      </w:rPr>
      <w:t xml:space="preserve"> dari </w:t>
    </w:r>
    <w:r>
      <w:rPr>
        <w:rFonts w:ascii="Lato" w:hAnsi="Lato"/>
        <w:color w:val="000000" w:themeColor="text1"/>
        <w:sz w:val="18"/>
      </w:rPr>
      <w:fldChar w:fldCharType="begin"/>
    </w:r>
    <w:r>
      <w:instrText>NUMPAGES</w:instrText>
    </w:r>
    <w:r>
      <w:fldChar w:fldCharType="separate"/>
    </w:r>
    <w:r>
      <w:rPr>
        <w:noProof/>
      </w:rPr>
      <w:t>8</w:t>
    </w:r>
    <w:r>
      <w:fldChar w:fldCharType="end"/>
    </w:r>
    <w:r>
      <w:rPr>
        <w:rFonts w:ascii="Lato" w:hAnsi="Lato"/>
        <w:color w:val="000000" w:themeColor="text1"/>
        <w:sz w:val="18"/>
      </w:rPr>
      <w:tab/>
    </w:r>
    <w:r>
      <w:rPr>
        <w:rFonts w:ascii="Lato" w:hAnsi="Lato"/>
        <w:color w:val="000000" w:themeColor="text1"/>
        <w:sz w:val="18"/>
      </w:rPr>
      <w:tab/>
      <w:t>Paraf ..........</w:t>
    </w:r>
  </w:p>
  <w:p w14:paraId="3AF7D3F3" w14:textId="77777777" w:rsidR="00BA5F46" w:rsidRDefault="00413CF5">
    <w:pPr>
      <w:pStyle w:val="Foote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225A" w14:textId="77777777" w:rsidR="00F23D7F" w:rsidRDefault="00B0390B">
      <w:pPr>
        <w:spacing w:after="0" w:line="240" w:lineRule="auto"/>
      </w:pPr>
      <w:r>
        <w:separator/>
      </w:r>
    </w:p>
  </w:footnote>
  <w:footnote w:type="continuationSeparator" w:id="0">
    <w:p w14:paraId="143A7116" w14:textId="77777777" w:rsidR="00F23D7F" w:rsidRDefault="00B03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7D5"/>
    <w:multiLevelType w:val="multilevel"/>
    <w:tmpl w:val="B99ACFCA"/>
    <w:lvl w:ilvl="0">
      <w:start w:val="1"/>
      <w:numFmt w:val="decimal"/>
      <w:lvlText w:val="%1."/>
      <w:lvlJc w:val="left"/>
      <w:pPr>
        <w:ind w:left="561" w:hanging="360"/>
      </w:p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1" w15:restartNumberingAfterBreak="0">
    <w:nsid w:val="107E53F8"/>
    <w:multiLevelType w:val="multilevel"/>
    <w:tmpl w:val="406E2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D77DE5"/>
    <w:multiLevelType w:val="multilevel"/>
    <w:tmpl w:val="F7F2CBA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17722F54"/>
    <w:multiLevelType w:val="multilevel"/>
    <w:tmpl w:val="C9763ABA"/>
    <w:lvl w:ilvl="0">
      <w:start w:val="1"/>
      <w:numFmt w:val="decimal"/>
      <w:lvlText w:val="%1."/>
      <w:lvlJc w:val="left"/>
      <w:pPr>
        <w:ind w:left="1080" w:hanging="360"/>
      </w:pPr>
      <w:rPr>
        <w:rFonts w:ascii="Lato" w:hAnsi="Lato"/>
        <w:b/>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B63498A"/>
    <w:multiLevelType w:val="multilevel"/>
    <w:tmpl w:val="D1507242"/>
    <w:lvl w:ilvl="0">
      <w:start w:val="1"/>
      <w:numFmt w:val="lowerLetter"/>
      <w:lvlText w:val="%1."/>
      <w:lvlJc w:val="left"/>
      <w:pPr>
        <w:ind w:left="1985" w:hanging="360"/>
      </w:pPr>
    </w:lvl>
    <w:lvl w:ilvl="1">
      <w:start w:val="1"/>
      <w:numFmt w:val="lowerLetter"/>
      <w:lvlText w:val="%2."/>
      <w:lvlJc w:val="left"/>
      <w:pPr>
        <w:ind w:left="2705" w:hanging="360"/>
      </w:pPr>
    </w:lvl>
    <w:lvl w:ilvl="2">
      <w:start w:val="1"/>
      <w:numFmt w:val="lowerRoman"/>
      <w:lvlText w:val="%3."/>
      <w:lvlJc w:val="right"/>
      <w:pPr>
        <w:ind w:left="3425" w:hanging="180"/>
      </w:pPr>
    </w:lvl>
    <w:lvl w:ilvl="3">
      <w:start w:val="1"/>
      <w:numFmt w:val="decimal"/>
      <w:lvlText w:val="%4."/>
      <w:lvlJc w:val="left"/>
      <w:pPr>
        <w:ind w:left="4145" w:hanging="360"/>
      </w:pPr>
    </w:lvl>
    <w:lvl w:ilvl="4">
      <w:start w:val="1"/>
      <w:numFmt w:val="lowerLetter"/>
      <w:lvlText w:val="%5."/>
      <w:lvlJc w:val="left"/>
      <w:pPr>
        <w:ind w:left="4865" w:hanging="360"/>
      </w:pPr>
    </w:lvl>
    <w:lvl w:ilvl="5">
      <w:start w:val="1"/>
      <w:numFmt w:val="lowerRoman"/>
      <w:lvlText w:val="%6."/>
      <w:lvlJc w:val="right"/>
      <w:pPr>
        <w:ind w:left="5585" w:hanging="180"/>
      </w:pPr>
    </w:lvl>
    <w:lvl w:ilvl="6">
      <w:start w:val="1"/>
      <w:numFmt w:val="decimal"/>
      <w:lvlText w:val="%7."/>
      <w:lvlJc w:val="left"/>
      <w:pPr>
        <w:ind w:left="6305" w:hanging="360"/>
      </w:pPr>
    </w:lvl>
    <w:lvl w:ilvl="7">
      <w:start w:val="1"/>
      <w:numFmt w:val="lowerLetter"/>
      <w:lvlText w:val="%8."/>
      <w:lvlJc w:val="left"/>
      <w:pPr>
        <w:ind w:left="7025" w:hanging="360"/>
      </w:pPr>
    </w:lvl>
    <w:lvl w:ilvl="8">
      <w:start w:val="1"/>
      <w:numFmt w:val="lowerRoman"/>
      <w:lvlText w:val="%9."/>
      <w:lvlJc w:val="right"/>
      <w:pPr>
        <w:ind w:left="7745" w:hanging="180"/>
      </w:pPr>
    </w:lvl>
  </w:abstractNum>
  <w:abstractNum w:abstractNumId="5" w15:restartNumberingAfterBreak="0">
    <w:nsid w:val="1BB93FD7"/>
    <w:multiLevelType w:val="multilevel"/>
    <w:tmpl w:val="D7F0A508"/>
    <w:lvl w:ilvl="0">
      <w:start w:val="1"/>
      <w:numFmt w:val="decimal"/>
      <w:lvlText w:val="%1."/>
      <w:lvlJc w:val="left"/>
      <w:pPr>
        <w:ind w:left="5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2A6602"/>
    <w:multiLevelType w:val="multilevel"/>
    <w:tmpl w:val="2C088A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BC5B2A"/>
    <w:multiLevelType w:val="multilevel"/>
    <w:tmpl w:val="3892A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82334E"/>
    <w:multiLevelType w:val="multilevel"/>
    <w:tmpl w:val="E808F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DE3639"/>
    <w:multiLevelType w:val="multilevel"/>
    <w:tmpl w:val="C2D4F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320A3F"/>
    <w:multiLevelType w:val="multilevel"/>
    <w:tmpl w:val="7212B0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8CB73C3"/>
    <w:multiLevelType w:val="multilevel"/>
    <w:tmpl w:val="87706E1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69B51C90"/>
    <w:multiLevelType w:val="multilevel"/>
    <w:tmpl w:val="E812B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8353EF"/>
    <w:multiLevelType w:val="multilevel"/>
    <w:tmpl w:val="9D5E9628"/>
    <w:lvl w:ilvl="0">
      <w:start w:val="1"/>
      <w:numFmt w:val="decimal"/>
      <w:lvlText w:val="%1."/>
      <w:lvlJc w:val="left"/>
      <w:pPr>
        <w:tabs>
          <w:tab w:val="num" w:pos="380"/>
        </w:tabs>
        <w:ind w:left="380" w:hanging="360"/>
      </w:pPr>
    </w:lvl>
    <w:lvl w:ilvl="1">
      <w:start w:val="1"/>
      <w:numFmt w:val="decimal"/>
      <w:lvlText w:val="%2."/>
      <w:lvlJc w:val="left"/>
      <w:pPr>
        <w:tabs>
          <w:tab w:val="num" w:pos="1100"/>
        </w:tabs>
        <w:ind w:left="1100" w:hanging="360"/>
      </w:pPr>
    </w:lvl>
    <w:lvl w:ilvl="2">
      <w:start w:val="1"/>
      <w:numFmt w:val="decimal"/>
      <w:lvlText w:val="%3."/>
      <w:lvlJc w:val="left"/>
      <w:pPr>
        <w:tabs>
          <w:tab w:val="num" w:pos="1820"/>
        </w:tabs>
        <w:ind w:left="1820" w:hanging="360"/>
      </w:pPr>
    </w:lvl>
    <w:lvl w:ilvl="3">
      <w:start w:val="1"/>
      <w:numFmt w:val="decimal"/>
      <w:lvlText w:val="%4."/>
      <w:lvlJc w:val="left"/>
      <w:pPr>
        <w:tabs>
          <w:tab w:val="num" w:pos="2540"/>
        </w:tabs>
        <w:ind w:left="2540" w:hanging="360"/>
      </w:pPr>
    </w:lvl>
    <w:lvl w:ilvl="4">
      <w:start w:val="1"/>
      <w:numFmt w:val="decimal"/>
      <w:lvlText w:val="%5."/>
      <w:lvlJc w:val="left"/>
      <w:pPr>
        <w:tabs>
          <w:tab w:val="num" w:pos="3260"/>
        </w:tabs>
        <w:ind w:left="3260" w:hanging="360"/>
      </w:pPr>
    </w:lvl>
    <w:lvl w:ilvl="5">
      <w:start w:val="1"/>
      <w:numFmt w:val="decimal"/>
      <w:lvlText w:val="%6."/>
      <w:lvlJc w:val="left"/>
      <w:pPr>
        <w:tabs>
          <w:tab w:val="num" w:pos="3980"/>
        </w:tabs>
        <w:ind w:left="3980" w:hanging="360"/>
      </w:pPr>
    </w:lvl>
    <w:lvl w:ilvl="6">
      <w:start w:val="1"/>
      <w:numFmt w:val="decimal"/>
      <w:lvlText w:val="%7."/>
      <w:lvlJc w:val="left"/>
      <w:pPr>
        <w:tabs>
          <w:tab w:val="num" w:pos="4700"/>
        </w:tabs>
        <w:ind w:left="4700" w:hanging="360"/>
      </w:pPr>
    </w:lvl>
    <w:lvl w:ilvl="7">
      <w:start w:val="1"/>
      <w:numFmt w:val="decimal"/>
      <w:lvlText w:val="%8."/>
      <w:lvlJc w:val="left"/>
      <w:pPr>
        <w:tabs>
          <w:tab w:val="num" w:pos="5420"/>
        </w:tabs>
        <w:ind w:left="5420" w:hanging="360"/>
      </w:pPr>
    </w:lvl>
    <w:lvl w:ilvl="8">
      <w:start w:val="1"/>
      <w:numFmt w:val="decimal"/>
      <w:lvlText w:val="%9."/>
      <w:lvlJc w:val="left"/>
      <w:pPr>
        <w:tabs>
          <w:tab w:val="num" w:pos="6140"/>
        </w:tabs>
        <w:ind w:left="6140" w:hanging="360"/>
      </w:pPr>
    </w:lvl>
  </w:abstractNum>
  <w:abstractNum w:abstractNumId="14" w15:restartNumberingAfterBreak="0">
    <w:nsid w:val="78633432"/>
    <w:multiLevelType w:val="multilevel"/>
    <w:tmpl w:val="42681012"/>
    <w:lvl w:ilvl="0">
      <w:start w:val="1"/>
      <w:numFmt w:val="decimal"/>
      <w:lvlText w:val="%1."/>
      <w:lvlJc w:val="left"/>
      <w:pPr>
        <w:ind w:left="5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7E3457"/>
    <w:multiLevelType w:val="multilevel"/>
    <w:tmpl w:val="55A4F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0"/>
  </w:num>
  <w:num w:numId="5">
    <w:abstractNumId w:val="5"/>
  </w:num>
  <w:num w:numId="6">
    <w:abstractNumId w:val="10"/>
  </w:num>
  <w:num w:numId="7">
    <w:abstractNumId w:val="14"/>
  </w:num>
  <w:num w:numId="8">
    <w:abstractNumId w:val="12"/>
  </w:num>
  <w:num w:numId="9">
    <w:abstractNumId w:val="11"/>
  </w:num>
  <w:num w:numId="10">
    <w:abstractNumId w:val="2"/>
  </w:num>
  <w:num w:numId="11">
    <w:abstractNumId w:val="4"/>
  </w:num>
  <w:num w:numId="12">
    <w:abstractNumId w:val="15"/>
  </w:num>
  <w:num w:numId="13">
    <w:abstractNumId w:val="3"/>
  </w:num>
  <w:num w:numId="14">
    <w:abstractNumId w:val="8"/>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han Putra Aryan">
    <w15:presenceInfo w15:providerId="None" w15:userId="Reyhan Putra Aryan"/>
  </w15:person>
  <w15:person w15:author="Albertus Hendra">
    <w15:presenceInfo w15:providerId="None" w15:userId="Albertus H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51"/>
    <w:rsid w:val="00042551"/>
    <w:rsid w:val="00413CF5"/>
    <w:rsid w:val="00B0390B"/>
    <w:rsid w:val="00D172E5"/>
    <w:rsid w:val="00F2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6F58"/>
  <w15:chartTrackingRefBased/>
  <w15:docId w15:val="{0051AE7E-BF8F-447A-8AFD-DE4C7CB6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042551"/>
    <w:rPr>
      <w:lang w:val="id-ID"/>
    </w:rPr>
  </w:style>
  <w:style w:type="character" w:customStyle="1" w:styleId="InternetLink">
    <w:name w:val="Internet Link"/>
    <w:rsid w:val="00042551"/>
    <w:rPr>
      <w:color w:val="000080"/>
      <w:u w:val="single"/>
    </w:rPr>
  </w:style>
  <w:style w:type="paragraph" w:styleId="Footer">
    <w:name w:val="footer"/>
    <w:basedOn w:val="Normal"/>
    <w:link w:val="FooterChar"/>
    <w:uiPriority w:val="99"/>
    <w:unhideWhenUsed/>
    <w:rsid w:val="00042551"/>
    <w:pPr>
      <w:tabs>
        <w:tab w:val="center" w:pos="4680"/>
        <w:tab w:val="right" w:pos="9360"/>
      </w:tabs>
      <w:spacing w:after="0" w:line="240" w:lineRule="auto"/>
    </w:pPr>
    <w:rPr>
      <w:lang w:val="id-ID"/>
    </w:rPr>
  </w:style>
  <w:style w:type="character" w:customStyle="1" w:styleId="FooterChar1">
    <w:name w:val="Footer Char1"/>
    <w:basedOn w:val="DefaultParagraphFont"/>
    <w:uiPriority w:val="99"/>
    <w:semiHidden/>
    <w:rsid w:val="00042551"/>
  </w:style>
  <w:style w:type="paragraph" w:styleId="ListParagraph">
    <w:name w:val="List Paragraph"/>
    <w:basedOn w:val="Normal"/>
    <w:qFormat/>
    <w:rsid w:val="00042551"/>
    <w:pPr>
      <w:ind w:left="720"/>
      <w:contextualSpacing/>
    </w:pPr>
  </w:style>
  <w:style w:type="paragraph" w:customStyle="1" w:styleId="ListParagraph1">
    <w:name w:val="List Paragraph1"/>
    <w:basedOn w:val="Normal"/>
    <w:uiPriority w:val="34"/>
    <w:qFormat/>
    <w:rsid w:val="00042551"/>
    <w:pPr>
      <w:spacing w:after="0" w:line="360" w:lineRule="auto"/>
      <w:ind w:left="720"/>
      <w:contextualSpacing/>
    </w:pPr>
    <w:rPr>
      <w:rFonts w:ascii="Calibri" w:eastAsia="Calibri" w:hAnsi="Calibri" w:cs="Times New Roman"/>
      <w:lang w:val="id-ID"/>
    </w:rPr>
  </w:style>
  <w:style w:type="table" w:styleId="TableGrid">
    <w:name w:val="Table Grid"/>
    <w:basedOn w:val="TableNormal"/>
    <w:uiPriority w:val="39"/>
    <w:rsid w:val="000425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2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2522</Words>
  <Characters>14381</Characters>
  <Application>Microsoft Office Word</Application>
  <DocSecurity>0</DocSecurity>
  <Lines>119</Lines>
  <Paragraphs>33</Paragraphs>
  <ScaleCrop>false</ScaleCrop>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farid</dc:creator>
  <cp:keywords/>
  <dc:description/>
  <cp:lastModifiedBy>Fadhilah Akbar Suherman</cp:lastModifiedBy>
  <cp:revision>4</cp:revision>
  <cp:lastPrinted>2021-05-29T10:05:00Z</cp:lastPrinted>
  <dcterms:created xsi:type="dcterms:W3CDTF">2021-04-23T02:32:00Z</dcterms:created>
  <dcterms:modified xsi:type="dcterms:W3CDTF">2021-05-29T10:05:00Z</dcterms:modified>
</cp:coreProperties>
</file>